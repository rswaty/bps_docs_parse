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30A" w:rsidP="005E030A" w:rsidRDefault="005E030A">
      <w:pPr>
        <w:pStyle w:val="BpSTitle"/>
      </w:pPr>
      <w:bookmarkStart w:name="_GoBack" w:id="0"/>
      <w:bookmarkEnd w:id="0"/>
      <w:r>
        <w:t>14090</w:t>
      </w:r>
    </w:p>
    <w:p w:rsidR="005E030A" w:rsidP="005E030A" w:rsidRDefault="005E030A">
      <w:pPr>
        <w:pStyle w:val="BpSTitle"/>
      </w:pPr>
      <w:r>
        <w:t>Great Lakes Alvar</w:t>
      </w:r>
    </w:p>
    <w:p w:rsidR="005E030A" w:rsidP="005E030A" w:rsidRDefault="005E030A">
      <w:r>
        <w:t>BpS Model/Description Version: Aug. 2020</w:t>
      </w:r>
      <w:r>
        <w:tab/>
      </w:r>
      <w:r>
        <w:tab/>
      </w:r>
      <w:r>
        <w:tab/>
      </w:r>
      <w:r>
        <w:tab/>
      </w:r>
      <w:r>
        <w:tab/>
      </w:r>
      <w:r>
        <w:tab/>
      </w:r>
      <w:r>
        <w:tab/>
      </w:r>
    </w:p>
    <w:p w:rsidR="005E030A" w:rsidP="005E030A" w:rsidRDefault="00347E00">
      <w:r>
        <w:tab/>
      </w:r>
      <w:r>
        <w:tab/>
      </w:r>
      <w:r>
        <w:tab/>
      </w:r>
      <w:r>
        <w:tab/>
      </w:r>
      <w:r>
        <w:tab/>
      </w:r>
      <w:r>
        <w:tab/>
      </w:r>
      <w:r>
        <w:tab/>
      </w:r>
      <w:r>
        <w:tab/>
      </w:r>
      <w:r>
        <w:tab/>
      </w:r>
      <w:r>
        <w:tab/>
        <w:t>Update: 4/13/2018</w:t>
      </w:r>
    </w:p>
    <w:p w:rsidR="00347E00" w:rsidP="005E030A" w:rsidRDefault="00347E00"/>
    <w:p w:rsidR="005E030A" w:rsidP="005E030A" w:rsidRDefault="005E030A"/>
    <w:p w:rsidR="005E030A" w:rsidP="005E030A" w:rsidRDefault="005E030A">
      <w:pPr>
        <w:pStyle w:val="InfoPara"/>
      </w:pPr>
      <w:r>
        <w:t>Vegetation Type</w:t>
      </w:r>
    </w:p>
    <w:p w:rsidR="005E030A" w:rsidP="005E030A" w:rsidRDefault="002E7FBA">
      <w:r w:rsidRPr="002E7FBA">
        <w:t>Steppe/Savanna</w:t>
      </w:r>
    </w:p>
    <w:p w:rsidR="005E030A" w:rsidP="005E030A" w:rsidRDefault="005E030A">
      <w:pPr>
        <w:pStyle w:val="InfoPara"/>
      </w:pPr>
      <w:r>
        <w:t>Map Zones</w:t>
      </w:r>
    </w:p>
    <w:p w:rsidR="00E67FD4" w:rsidP="00E67FD4" w:rsidRDefault="00341849">
      <w:r>
        <w:t xml:space="preserve">50, </w:t>
      </w:r>
      <w:r w:rsidR="00E67FD4">
        <w:t>64</w:t>
      </w:r>
    </w:p>
    <w:p w:rsidR="005E030A" w:rsidP="005E030A" w:rsidRDefault="005E030A">
      <w:pPr>
        <w:pStyle w:val="InfoPara"/>
      </w:pPr>
      <w:r>
        <w:t>Geographic Range</w:t>
      </w:r>
    </w:p>
    <w:p w:rsidR="005E030A" w:rsidP="005E030A" w:rsidRDefault="005E030A">
      <w:r>
        <w:t>Great Lakes alvars occur in M</w:t>
      </w:r>
      <w:r w:rsidR="00347E00">
        <w:t>ichigan</w:t>
      </w:r>
      <w:r>
        <w:t xml:space="preserve"> (Lee et al. 1998), N</w:t>
      </w:r>
      <w:r w:rsidR="00347E00">
        <w:t>ew York</w:t>
      </w:r>
      <w:r>
        <w:t xml:space="preserve"> (Reschke 1990), O</w:t>
      </w:r>
      <w:r w:rsidR="00347E00">
        <w:t>hio</w:t>
      </w:r>
      <w:r>
        <w:t>, W</w:t>
      </w:r>
      <w:r w:rsidR="00347E00">
        <w:t>isconsin</w:t>
      </w:r>
      <w:r>
        <w:t xml:space="preserve"> (</w:t>
      </w:r>
      <w:proofErr w:type="spellStart"/>
      <w:r>
        <w:t>Judziewicz</w:t>
      </w:r>
      <w:proofErr w:type="spellEnd"/>
      <w:r>
        <w:t xml:space="preserve"> 2001) and the Canadian province of Ontario (Brownell and Riley 2000). In M</w:t>
      </w:r>
      <w:r w:rsidR="00347E00">
        <w:t>ichigan</w:t>
      </w:r>
      <w:r>
        <w:t xml:space="preserve">, alvar occurs in the Upper Peninsula near the shorelines of Lake Huron and Lake Michigan, in a band from Drummond Island to Cedarville, west to </w:t>
      </w:r>
      <w:proofErr w:type="spellStart"/>
      <w:r>
        <w:t>Seul</w:t>
      </w:r>
      <w:proofErr w:type="spellEnd"/>
      <w:r>
        <w:t xml:space="preserve"> Choix Point on the Garden Peninsula. Alvar also occurs further west and inland along the Escanaba River. In the Lower Peninsula, alvars occur on Thunder Bay Island and along the Lake Huron shoreline near Rogers City, Alpena, and Thompson’s Harbor. In M</w:t>
      </w:r>
      <w:r w:rsidR="00347E00">
        <w:t>ichigan</w:t>
      </w:r>
      <w:r>
        <w:t>, alvars are found in subsections 212Hi, 212Rd, 212Re, and 212Rc. In W</w:t>
      </w:r>
      <w:r w:rsidR="00347E00">
        <w:t>isconsin</w:t>
      </w:r>
      <w:r>
        <w:t>, alvars are found on the Door Peninsula, subsection 212Tf.</w:t>
      </w:r>
    </w:p>
    <w:p w:rsidR="005E030A" w:rsidP="005E030A" w:rsidRDefault="005E030A">
      <w:pPr>
        <w:pStyle w:val="InfoPara"/>
      </w:pPr>
      <w:r>
        <w:t>Biophysical Site Description</w:t>
      </w:r>
    </w:p>
    <w:p w:rsidR="005E030A" w:rsidP="005E030A" w:rsidRDefault="005E030A">
      <w:r>
        <w:t xml:space="preserve">Alvar is a biologically distinct geological feature associated with Silurian, Ordovician and Devonian limestone and dolomite bedrock occurring along the Niagara escarpment and </w:t>
      </w:r>
      <w:proofErr w:type="spellStart"/>
      <w:r>
        <w:t>cuestra</w:t>
      </w:r>
      <w:proofErr w:type="spellEnd"/>
      <w:r>
        <w:t xml:space="preserve"> of the Laurentian Great Lakes. </w:t>
      </w:r>
    </w:p>
    <w:p w:rsidR="005E030A" w:rsidP="005E030A" w:rsidRDefault="005E030A"/>
    <w:p w:rsidR="005E030A" w:rsidP="005E030A" w:rsidRDefault="005E030A">
      <w:r>
        <w:t>In M</w:t>
      </w:r>
      <w:r w:rsidR="00347E00">
        <w:t>ichigan</w:t>
      </w:r>
      <w:r>
        <w:t xml:space="preserve">, alvars are commonly found near northern Great Lakes shores where flat bedrock pavement associated with the Niagara Escarpment is exposed (Albert et al. 1997a, 1997b). The bedrock of the Niagara Series is Silurian age limestone and dolostone formed from marine reefs that were common in shallow portions of the Michigan Basin (Ehlers 1973); all sites on the northern shore of Lake Michigan, including the Escanaba River and Garden Peninsula alvars, are of Silurian age. This formation typically dips gently (average </w:t>
      </w:r>
      <w:r w:rsidR="00347E00">
        <w:t>1%</w:t>
      </w:r>
      <w:r>
        <w:t xml:space="preserve"> slope) toward the south into the Michigan Basin. Ordovician age limestone and dolomite also support these plant communities on northern Drummond Island, while Devonian-age limestone occurs in Presque Isle and Alpena counties in lower M</w:t>
      </w:r>
      <w:r w:rsidR="00347E00">
        <w:t>ichigan</w:t>
      </w:r>
      <w:r>
        <w:t>. Being formed from marine organisms, these rocks are rich in calcium carbonates. Resistance to erosion is variable; limestone and dolostone are readily dissolved by rain water, producing solution cracks or grykes that often connect to the underlying groundwater system. In contrast, argillaceous limestone rich in sand, silt, or clay from terrestrial sources is more resistant to solution and typically contains few broad cracks. The proximity of alvars to the Great Lakes results in moderated climate and high precipitation.</w:t>
      </w:r>
    </w:p>
    <w:p w:rsidR="005E030A" w:rsidP="005E030A" w:rsidRDefault="005E030A"/>
    <w:p w:rsidR="005E030A" w:rsidP="005E030A" w:rsidRDefault="005E030A">
      <w:r>
        <w:t>Alvar is characterized by shallow soil over bedrock, with soil depth usually &lt;25cm. Soil texture is primarily loamy sand or sandy loam. Soil is saturated, or locally inundated in the spring, but it becomes droughty later in the summer. Thin layers of organic soil may develop in shallow depressions that remain wet for longer periods. The soils and substrate are neutral to slightly alkaline (pH 6.7-8.0).</w:t>
      </w:r>
    </w:p>
    <w:p w:rsidR="005E030A" w:rsidP="005E030A" w:rsidRDefault="005E030A">
      <w:pPr>
        <w:pStyle w:val="InfoPara"/>
      </w:pPr>
      <w:r>
        <w:t>Vegetation Description</w:t>
      </w:r>
    </w:p>
    <w:p w:rsidR="005E030A" w:rsidP="005E030A" w:rsidRDefault="005E030A">
      <w:r>
        <w:t xml:space="preserve">Alvars are dominated primarily by grasses and sedges, with mosses and lichens dominant in the driest areas, and scattered shrubs and occasionally trees in areas where the soil depth is greatest or where cracks or grykes provide additional moisture needed by woody vegetation (Reschke et al. 1999). Several different alvar communities are described </w:t>
      </w:r>
      <w:proofErr w:type="gramStart"/>
      <w:r>
        <w:t>on the basis of</w:t>
      </w:r>
      <w:proofErr w:type="gramEnd"/>
      <w:r>
        <w:t xml:space="preserve"> drainage differences, ranging from “tufted hairgrass wet alvar grassland” on the wettest sites to “juniper alvar shrubland” on the driest sites, which never flood (Reschke et al.</w:t>
      </w:r>
      <w:ins w:author="Jeannie Patton" w:date="2018-04-16T14:29:00Z" w:id="1">
        <w:r w:rsidR="009C4405">
          <w:t xml:space="preserve"> </w:t>
        </w:r>
      </w:ins>
      <w:r>
        <w:t xml:space="preserve">1999). Dominant grasses and sedges include </w:t>
      </w:r>
      <w:proofErr w:type="spellStart"/>
      <w:r w:rsidRPr="004750A5">
        <w:rPr>
          <w:i/>
        </w:rPr>
        <w:t>Schizachyrium</w:t>
      </w:r>
      <w:proofErr w:type="spellEnd"/>
      <w:r w:rsidRPr="004750A5">
        <w:rPr>
          <w:i/>
        </w:rPr>
        <w:t xml:space="preserve"> </w:t>
      </w:r>
      <w:proofErr w:type="spellStart"/>
      <w:r w:rsidRPr="004750A5">
        <w:rPr>
          <w:i/>
        </w:rPr>
        <w:t>scoparium</w:t>
      </w:r>
      <w:proofErr w:type="spellEnd"/>
      <w:r>
        <w:t xml:space="preserve"> (little bluestem), </w:t>
      </w:r>
      <w:proofErr w:type="spellStart"/>
      <w:r w:rsidRPr="004750A5">
        <w:rPr>
          <w:i/>
        </w:rPr>
        <w:t>Sporobolus</w:t>
      </w:r>
      <w:proofErr w:type="spellEnd"/>
      <w:r w:rsidRPr="004750A5">
        <w:rPr>
          <w:i/>
        </w:rPr>
        <w:t xml:space="preserve"> </w:t>
      </w:r>
      <w:proofErr w:type="spellStart"/>
      <w:r w:rsidRPr="004750A5">
        <w:rPr>
          <w:i/>
        </w:rPr>
        <w:t>heterolepis</w:t>
      </w:r>
      <w:proofErr w:type="spellEnd"/>
      <w:r>
        <w:t xml:space="preserve"> (prairie </w:t>
      </w:r>
      <w:proofErr w:type="spellStart"/>
      <w:r>
        <w:t>dropseed</w:t>
      </w:r>
      <w:proofErr w:type="spellEnd"/>
      <w:r>
        <w:t xml:space="preserve">) and </w:t>
      </w:r>
      <w:proofErr w:type="spellStart"/>
      <w:r w:rsidRPr="004750A5">
        <w:rPr>
          <w:i/>
        </w:rPr>
        <w:t>Carex</w:t>
      </w:r>
      <w:proofErr w:type="spellEnd"/>
      <w:r w:rsidRPr="004750A5">
        <w:rPr>
          <w:i/>
        </w:rPr>
        <w:t xml:space="preserve"> </w:t>
      </w:r>
      <w:proofErr w:type="spellStart"/>
      <w:r w:rsidRPr="004750A5">
        <w:rPr>
          <w:i/>
        </w:rPr>
        <w:t>scirpoidea</w:t>
      </w:r>
      <w:proofErr w:type="spellEnd"/>
      <w:r>
        <w:t xml:space="preserve"> (bulrush sedge). Where soil-water availability is greater, </w:t>
      </w:r>
      <w:r w:rsidRPr="004750A5">
        <w:rPr>
          <w:i/>
        </w:rPr>
        <w:t xml:space="preserve">Eleocharis </w:t>
      </w:r>
      <w:proofErr w:type="spellStart"/>
      <w:r w:rsidRPr="004750A5">
        <w:rPr>
          <w:i/>
        </w:rPr>
        <w:t>compressa</w:t>
      </w:r>
      <w:proofErr w:type="spellEnd"/>
      <w:r>
        <w:t xml:space="preserve"> (flattened spike-rush), </w:t>
      </w:r>
      <w:proofErr w:type="spellStart"/>
      <w:r w:rsidRPr="004750A5">
        <w:rPr>
          <w:i/>
        </w:rPr>
        <w:t>Andropogon</w:t>
      </w:r>
      <w:proofErr w:type="spellEnd"/>
      <w:r w:rsidRPr="004750A5">
        <w:rPr>
          <w:i/>
        </w:rPr>
        <w:t xml:space="preserve"> </w:t>
      </w:r>
      <w:proofErr w:type="spellStart"/>
      <w:r w:rsidRPr="004750A5">
        <w:rPr>
          <w:i/>
        </w:rPr>
        <w:t>gerardii</w:t>
      </w:r>
      <w:proofErr w:type="spellEnd"/>
      <w:r>
        <w:t xml:space="preserve"> (big bluestem), </w:t>
      </w:r>
      <w:proofErr w:type="spellStart"/>
      <w:r w:rsidRPr="004750A5">
        <w:rPr>
          <w:i/>
        </w:rPr>
        <w:t>Muhlenbergia</w:t>
      </w:r>
      <w:proofErr w:type="spellEnd"/>
      <w:r w:rsidRPr="004750A5">
        <w:rPr>
          <w:i/>
        </w:rPr>
        <w:t xml:space="preserve"> </w:t>
      </w:r>
      <w:proofErr w:type="spellStart"/>
      <w:r w:rsidRPr="004750A5">
        <w:rPr>
          <w:i/>
        </w:rPr>
        <w:t>richardsonis</w:t>
      </w:r>
      <w:proofErr w:type="spellEnd"/>
      <w:r>
        <w:t xml:space="preserve"> (mat muhly) and </w:t>
      </w:r>
      <w:r w:rsidRPr="004750A5">
        <w:rPr>
          <w:i/>
        </w:rPr>
        <w:t xml:space="preserve">Spartina </w:t>
      </w:r>
      <w:proofErr w:type="spellStart"/>
      <w:r w:rsidRPr="004750A5">
        <w:rPr>
          <w:i/>
        </w:rPr>
        <w:t>pectinata</w:t>
      </w:r>
      <w:proofErr w:type="spellEnd"/>
      <w:r>
        <w:t xml:space="preserve"> (cordgrass) are often dominant. </w:t>
      </w:r>
    </w:p>
    <w:p w:rsidR="005E030A" w:rsidP="005E030A" w:rsidRDefault="005E030A"/>
    <w:p w:rsidR="005E030A" w:rsidP="005E030A" w:rsidRDefault="005E030A">
      <w:r>
        <w:t xml:space="preserve">The following species were present in </w:t>
      </w:r>
      <w:r w:rsidR="00347E00">
        <w:t>more than</w:t>
      </w:r>
      <w:r>
        <w:t xml:space="preserve"> 50% of five diverse alvar sites from Michigan across Canada to New York. Characteristic grasses included </w:t>
      </w:r>
      <w:r w:rsidRPr="004750A5">
        <w:rPr>
          <w:i/>
        </w:rPr>
        <w:t xml:space="preserve">Agrostis </w:t>
      </w:r>
      <w:proofErr w:type="spellStart"/>
      <w:r w:rsidRPr="004750A5">
        <w:rPr>
          <w:i/>
        </w:rPr>
        <w:t>hyemale</w:t>
      </w:r>
      <w:proofErr w:type="spellEnd"/>
      <w:r>
        <w:t xml:space="preserve"> (ticklegrass), </w:t>
      </w:r>
      <w:proofErr w:type="spellStart"/>
      <w:r w:rsidRPr="004750A5">
        <w:rPr>
          <w:i/>
        </w:rPr>
        <w:t>Bromus</w:t>
      </w:r>
      <w:proofErr w:type="spellEnd"/>
      <w:r w:rsidRPr="004750A5">
        <w:rPr>
          <w:i/>
        </w:rPr>
        <w:t xml:space="preserve"> </w:t>
      </w:r>
      <w:proofErr w:type="spellStart"/>
      <w:r w:rsidRPr="004750A5">
        <w:rPr>
          <w:i/>
        </w:rPr>
        <w:t>kalmii</w:t>
      </w:r>
      <w:proofErr w:type="spellEnd"/>
      <w:r>
        <w:t xml:space="preserve"> (Kalm’s brome), </w:t>
      </w:r>
      <w:proofErr w:type="spellStart"/>
      <w:r w:rsidRPr="004750A5">
        <w:rPr>
          <w:i/>
        </w:rPr>
        <w:t>Danthonia</w:t>
      </w:r>
      <w:proofErr w:type="spellEnd"/>
      <w:r w:rsidRPr="004750A5">
        <w:rPr>
          <w:i/>
        </w:rPr>
        <w:t xml:space="preserve"> spicata</w:t>
      </w:r>
      <w:r>
        <w:t xml:space="preserve"> (poverty grass) and </w:t>
      </w:r>
      <w:proofErr w:type="spellStart"/>
      <w:r w:rsidRPr="004750A5">
        <w:rPr>
          <w:i/>
        </w:rPr>
        <w:t>Deschampsia</w:t>
      </w:r>
      <w:proofErr w:type="spellEnd"/>
      <w:r w:rsidRPr="004750A5">
        <w:rPr>
          <w:i/>
        </w:rPr>
        <w:t xml:space="preserve"> </w:t>
      </w:r>
      <w:proofErr w:type="spellStart"/>
      <w:r w:rsidRPr="004750A5">
        <w:rPr>
          <w:i/>
        </w:rPr>
        <w:t>caespitosa</w:t>
      </w:r>
      <w:proofErr w:type="spellEnd"/>
      <w:r>
        <w:t xml:space="preserve"> (tufted hairgrass). Sedges include </w:t>
      </w:r>
      <w:proofErr w:type="spellStart"/>
      <w:r w:rsidRPr="004750A5">
        <w:rPr>
          <w:i/>
        </w:rPr>
        <w:t>Carex</w:t>
      </w:r>
      <w:proofErr w:type="spellEnd"/>
      <w:r w:rsidRPr="004750A5">
        <w:rPr>
          <w:i/>
        </w:rPr>
        <w:t xml:space="preserve"> </w:t>
      </w:r>
      <w:proofErr w:type="spellStart"/>
      <w:r w:rsidRPr="004750A5">
        <w:rPr>
          <w:i/>
        </w:rPr>
        <w:t>crawei</w:t>
      </w:r>
      <w:proofErr w:type="spellEnd"/>
      <w:r>
        <w:t xml:space="preserve"> (</w:t>
      </w:r>
      <w:proofErr w:type="spellStart"/>
      <w:r>
        <w:t>Crawe’s</w:t>
      </w:r>
      <w:proofErr w:type="spellEnd"/>
      <w:r>
        <w:t xml:space="preserve"> sedge), </w:t>
      </w:r>
      <w:r w:rsidRPr="004750A5">
        <w:rPr>
          <w:i/>
        </w:rPr>
        <w:t xml:space="preserve">C. </w:t>
      </w:r>
      <w:proofErr w:type="spellStart"/>
      <w:r w:rsidRPr="004750A5">
        <w:rPr>
          <w:i/>
        </w:rPr>
        <w:t>richardsonii</w:t>
      </w:r>
      <w:proofErr w:type="spellEnd"/>
      <w:r>
        <w:t xml:space="preserve"> (Richardson’s sedge), </w:t>
      </w:r>
      <w:r w:rsidRPr="004750A5">
        <w:rPr>
          <w:i/>
        </w:rPr>
        <w:t xml:space="preserve">C. </w:t>
      </w:r>
      <w:proofErr w:type="spellStart"/>
      <w:r w:rsidRPr="004750A5">
        <w:rPr>
          <w:i/>
        </w:rPr>
        <w:t>scirpoidea</w:t>
      </w:r>
      <w:proofErr w:type="spellEnd"/>
      <w:r>
        <w:t xml:space="preserve"> (bulrush sedge) and </w:t>
      </w:r>
      <w:r w:rsidRPr="004750A5">
        <w:rPr>
          <w:i/>
        </w:rPr>
        <w:t xml:space="preserve">Eleocharis </w:t>
      </w:r>
      <w:proofErr w:type="spellStart"/>
      <w:r w:rsidRPr="004750A5">
        <w:rPr>
          <w:i/>
        </w:rPr>
        <w:t>elliptica</w:t>
      </w:r>
      <w:proofErr w:type="spellEnd"/>
      <w:r>
        <w:t xml:space="preserve"> (golden-seeded spike-rush). Herbs included </w:t>
      </w:r>
      <w:proofErr w:type="spellStart"/>
      <w:r w:rsidRPr="004750A5">
        <w:rPr>
          <w:i/>
        </w:rPr>
        <w:t>Antennaria</w:t>
      </w:r>
      <w:proofErr w:type="spellEnd"/>
      <w:r w:rsidRPr="004750A5">
        <w:rPr>
          <w:i/>
        </w:rPr>
        <w:t xml:space="preserve"> </w:t>
      </w:r>
      <w:proofErr w:type="spellStart"/>
      <w:r w:rsidRPr="004750A5">
        <w:rPr>
          <w:i/>
        </w:rPr>
        <w:t>neglecta</w:t>
      </w:r>
      <w:proofErr w:type="spellEnd"/>
      <w:r>
        <w:t xml:space="preserve"> (small-leaved pussytoes), </w:t>
      </w:r>
      <w:r w:rsidRPr="004750A5">
        <w:rPr>
          <w:i/>
        </w:rPr>
        <w:t>Aquilegia canadensis</w:t>
      </w:r>
      <w:r>
        <w:t xml:space="preserve"> (wild columbine), </w:t>
      </w:r>
      <w:proofErr w:type="spellStart"/>
      <w:r w:rsidRPr="004750A5">
        <w:rPr>
          <w:i/>
        </w:rPr>
        <w:t>Arabis</w:t>
      </w:r>
      <w:proofErr w:type="spellEnd"/>
      <w:r w:rsidRPr="004750A5">
        <w:rPr>
          <w:i/>
        </w:rPr>
        <w:t xml:space="preserve"> hirsute</w:t>
      </w:r>
      <w:r>
        <w:t xml:space="preserve"> (hairy rock cress), </w:t>
      </w:r>
      <w:proofErr w:type="spellStart"/>
      <w:r w:rsidRPr="004750A5">
        <w:rPr>
          <w:i/>
        </w:rPr>
        <w:t>Arenaria</w:t>
      </w:r>
      <w:proofErr w:type="spellEnd"/>
      <w:r w:rsidRPr="004750A5">
        <w:rPr>
          <w:i/>
        </w:rPr>
        <w:t xml:space="preserve"> stricta</w:t>
      </w:r>
      <w:r>
        <w:t xml:space="preserve"> (rock sandwort), </w:t>
      </w:r>
      <w:r w:rsidRPr="004750A5">
        <w:rPr>
          <w:i/>
        </w:rPr>
        <w:t xml:space="preserve">Campanula </w:t>
      </w:r>
      <w:proofErr w:type="spellStart"/>
      <w:r w:rsidRPr="004750A5">
        <w:rPr>
          <w:i/>
        </w:rPr>
        <w:t>rotundifolia</w:t>
      </w:r>
      <w:proofErr w:type="spellEnd"/>
      <w:r>
        <w:t xml:space="preserve"> (harebell), </w:t>
      </w:r>
      <w:r w:rsidRPr="004750A5">
        <w:rPr>
          <w:i/>
        </w:rPr>
        <w:t>Castilleja coccinea</w:t>
      </w:r>
      <w:r>
        <w:t xml:space="preserve"> (Indian paintbrush), </w:t>
      </w:r>
      <w:proofErr w:type="spellStart"/>
      <w:r w:rsidRPr="004750A5">
        <w:rPr>
          <w:i/>
        </w:rPr>
        <w:t>Cerastium</w:t>
      </w:r>
      <w:proofErr w:type="spellEnd"/>
      <w:r w:rsidRPr="004750A5">
        <w:rPr>
          <w:i/>
        </w:rPr>
        <w:t xml:space="preserve"> </w:t>
      </w:r>
      <w:proofErr w:type="spellStart"/>
      <w:r w:rsidRPr="004750A5">
        <w:rPr>
          <w:i/>
        </w:rPr>
        <w:t>arvense</w:t>
      </w:r>
      <w:proofErr w:type="spellEnd"/>
      <w:r>
        <w:t xml:space="preserve"> (field chickweed), </w:t>
      </w:r>
      <w:proofErr w:type="spellStart"/>
      <w:r w:rsidRPr="004750A5">
        <w:rPr>
          <w:i/>
        </w:rPr>
        <w:t>Comandra</w:t>
      </w:r>
      <w:proofErr w:type="spellEnd"/>
      <w:r w:rsidRPr="004750A5">
        <w:rPr>
          <w:i/>
        </w:rPr>
        <w:t xml:space="preserve"> umbellate</w:t>
      </w:r>
      <w:r>
        <w:t xml:space="preserve"> (bastard-toadflax), </w:t>
      </w:r>
      <w:r w:rsidRPr="004750A5">
        <w:rPr>
          <w:i/>
        </w:rPr>
        <w:t xml:space="preserve">Lepidium </w:t>
      </w:r>
      <w:proofErr w:type="spellStart"/>
      <w:r w:rsidRPr="004750A5">
        <w:rPr>
          <w:i/>
        </w:rPr>
        <w:t>virginicum</w:t>
      </w:r>
      <w:proofErr w:type="spellEnd"/>
      <w:r>
        <w:t xml:space="preserve"> (common peppergrass), </w:t>
      </w:r>
      <w:r w:rsidRPr="004750A5">
        <w:rPr>
          <w:i/>
        </w:rPr>
        <w:t xml:space="preserve">Monarda </w:t>
      </w:r>
      <w:proofErr w:type="spellStart"/>
      <w:r w:rsidRPr="004750A5">
        <w:rPr>
          <w:i/>
        </w:rPr>
        <w:t>fistulosa</w:t>
      </w:r>
      <w:proofErr w:type="spellEnd"/>
      <w:r>
        <w:t xml:space="preserve"> (wild bergamot), </w:t>
      </w:r>
      <w:r w:rsidRPr="004750A5">
        <w:rPr>
          <w:i/>
        </w:rPr>
        <w:t>Potentilla arguta</w:t>
      </w:r>
      <w:r>
        <w:t xml:space="preserve"> (prairie cinquefoil), </w:t>
      </w:r>
      <w:r w:rsidRPr="004750A5">
        <w:rPr>
          <w:i/>
        </w:rPr>
        <w:t xml:space="preserve">Ranunculus </w:t>
      </w:r>
      <w:proofErr w:type="spellStart"/>
      <w:r w:rsidRPr="004750A5">
        <w:rPr>
          <w:i/>
        </w:rPr>
        <w:t>fascicularis</w:t>
      </w:r>
      <w:proofErr w:type="spellEnd"/>
      <w:r>
        <w:t xml:space="preserve"> (early buttercup), </w:t>
      </w:r>
      <w:proofErr w:type="spellStart"/>
      <w:r w:rsidRPr="004750A5">
        <w:rPr>
          <w:i/>
        </w:rPr>
        <w:t>Calaminta</w:t>
      </w:r>
      <w:proofErr w:type="spellEnd"/>
      <w:r w:rsidRPr="004750A5">
        <w:rPr>
          <w:i/>
        </w:rPr>
        <w:t xml:space="preserve"> </w:t>
      </w:r>
      <w:proofErr w:type="spellStart"/>
      <w:r w:rsidRPr="004750A5">
        <w:rPr>
          <w:i/>
        </w:rPr>
        <w:t>arkansana</w:t>
      </w:r>
      <w:proofErr w:type="spellEnd"/>
      <w:r>
        <w:t xml:space="preserve"> (low </w:t>
      </w:r>
      <w:proofErr w:type="spellStart"/>
      <w:r>
        <w:t>calamint</w:t>
      </w:r>
      <w:proofErr w:type="spellEnd"/>
      <w:r>
        <w:t xml:space="preserve">), </w:t>
      </w:r>
      <w:proofErr w:type="spellStart"/>
      <w:r w:rsidRPr="004750A5">
        <w:rPr>
          <w:i/>
        </w:rPr>
        <w:t>Senecio</w:t>
      </w:r>
      <w:proofErr w:type="spellEnd"/>
      <w:r w:rsidRPr="004750A5">
        <w:rPr>
          <w:i/>
        </w:rPr>
        <w:t xml:space="preserve"> </w:t>
      </w:r>
      <w:proofErr w:type="spellStart"/>
      <w:r w:rsidRPr="004750A5">
        <w:rPr>
          <w:i/>
        </w:rPr>
        <w:t>pauperculus</w:t>
      </w:r>
      <w:proofErr w:type="spellEnd"/>
      <w:r>
        <w:t xml:space="preserve"> (balsam ragwort) and </w:t>
      </w:r>
      <w:proofErr w:type="spellStart"/>
      <w:r w:rsidRPr="004750A5">
        <w:rPr>
          <w:i/>
        </w:rPr>
        <w:t>Solidago</w:t>
      </w:r>
      <w:proofErr w:type="spellEnd"/>
      <w:r w:rsidRPr="004750A5">
        <w:rPr>
          <w:i/>
        </w:rPr>
        <w:t xml:space="preserve"> </w:t>
      </w:r>
      <w:proofErr w:type="spellStart"/>
      <w:r w:rsidRPr="004750A5">
        <w:rPr>
          <w:i/>
        </w:rPr>
        <w:t>nemoralis</w:t>
      </w:r>
      <w:proofErr w:type="spellEnd"/>
      <w:r>
        <w:t xml:space="preserve"> (old-field goldenrod). Characteristic shrubs include </w:t>
      </w:r>
      <w:proofErr w:type="spellStart"/>
      <w:r w:rsidRPr="004750A5">
        <w:rPr>
          <w:i/>
        </w:rPr>
        <w:t>Juniperus</w:t>
      </w:r>
      <w:proofErr w:type="spellEnd"/>
      <w:r w:rsidRPr="004750A5">
        <w:rPr>
          <w:i/>
        </w:rPr>
        <w:t xml:space="preserve"> </w:t>
      </w:r>
      <w:proofErr w:type="spellStart"/>
      <w:r w:rsidRPr="004750A5">
        <w:rPr>
          <w:i/>
        </w:rPr>
        <w:t>communis</w:t>
      </w:r>
      <w:proofErr w:type="spellEnd"/>
      <w:r>
        <w:t xml:space="preserve"> (common juniper), </w:t>
      </w:r>
      <w:r w:rsidRPr="004750A5">
        <w:rPr>
          <w:i/>
        </w:rPr>
        <w:t xml:space="preserve">Potentilla </w:t>
      </w:r>
      <w:proofErr w:type="spellStart"/>
      <w:r w:rsidRPr="004750A5">
        <w:rPr>
          <w:i/>
        </w:rPr>
        <w:t>fruticosa</w:t>
      </w:r>
      <w:proofErr w:type="spellEnd"/>
      <w:r>
        <w:t xml:space="preserve"> (shrubby cinquefoil), </w:t>
      </w:r>
      <w:proofErr w:type="spellStart"/>
      <w:r w:rsidRPr="004750A5">
        <w:rPr>
          <w:i/>
        </w:rPr>
        <w:t>Rhus</w:t>
      </w:r>
      <w:proofErr w:type="spellEnd"/>
      <w:r w:rsidRPr="004750A5">
        <w:rPr>
          <w:i/>
        </w:rPr>
        <w:t xml:space="preserve"> </w:t>
      </w:r>
      <w:proofErr w:type="spellStart"/>
      <w:r w:rsidRPr="004750A5">
        <w:rPr>
          <w:i/>
        </w:rPr>
        <w:t>aromatica</w:t>
      </w:r>
      <w:proofErr w:type="spellEnd"/>
      <w:r>
        <w:t xml:space="preserve"> (fragrant sumac), </w:t>
      </w:r>
      <w:r w:rsidRPr="004750A5">
        <w:rPr>
          <w:i/>
        </w:rPr>
        <w:t>Prunus virginiana</w:t>
      </w:r>
      <w:r>
        <w:t xml:space="preserve"> (choke cherry) and </w:t>
      </w:r>
      <w:proofErr w:type="spellStart"/>
      <w:r w:rsidRPr="004750A5">
        <w:rPr>
          <w:i/>
        </w:rPr>
        <w:t>Symphoricarpos</w:t>
      </w:r>
      <w:proofErr w:type="spellEnd"/>
      <w:r w:rsidRPr="004750A5">
        <w:rPr>
          <w:i/>
        </w:rPr>
        <w:t xml:space="preserve"> </w:t>
      </w:r>
      <w:proofErr w:type="spellStart"/>
      <w:r w:rsidRPr="004750A5">
        <w:rPr>
          <w:i/>
        </w:rPr>
        <w:t>albus</w:t>
      </w:r>
      <w:proofErr w:type="spellEnd"/>
      <w:r>
        <w:t xml:space="preserve"> (snowberry).</w:t>
      </w:r>
    </w:p>
    <w:p w:rsidR="005E030A" w:rsidP="005E030A" w:rsidRDefault="005E030A"/>
    <w:p w:rsidR="005E030A" w:rsidP="005E030A" w:rsidRDefault="005E030A">
      <w:r>
        <w:t xml:space="preserve">Characteristic trees include </w:t>
      </w:r>
      <w:proofErr w:type="spellStart"/>
      <w:r w:rsidRPr="004750A5">
        <w:rPr>
          <w:i/>
        </w:rPr>
        <w:t>Thuja</w:t>
      </w:r>
      <w:proofErr w:type="spellEnd"/>
      <w:r w:rsidRPr="004750A5">
        <w:rPr>
          <w:i/>
        </w:rPr>
        <w:t xml:space="preserve"> </w:t>
      </w:r>
      <w:proofErr w:type="spellStart"/>
      <w:r w:rsidRPr="004750A5">
        <w:rPr>
          <w:i/>
        </w:rPr>
        <w:t>occidentalis</w:t>
      </w:r>
      <w:proofErr w:type="spellEnd"/>
      <w:r>
        <w:t xml:space="preserve"> (northern white-cedar), </w:t>
      </w:r>
      <w:proofErr w:type="spellStart"/>
      <w:r w:rsidRPr="004750A5">
        <w:rPr>
          <w:i/>
        </w:rPr>
        <w:t>Picea</w:t>
      </w:r>
      <w:proofErr w:type="spellEnd"/>
      <w:r w:rsidRPr="004750A5">
        <w:rPr>
          <w:i/>
        </w:rPr>
        <w:t xml:space="preserve"> glauca</w:t>
      </w:r>
      <w:r>
        <w:t xml:space="preserve"> (white spruce), </w:t>
      </w:r>
      <w:r w:rsidRPr="004750A5">
        <w:rPr>
          <w:i/>
        </w:rPr>
        <w:t xml:space="preserve">Pinus </w:t>
      </w:r>
      <w:proofErr w:type="spellStart"/>
      <w:r w:rsidRPr="004750A5">
        <w:rPr>
          <w:i/>
        </w:rPr>
        <w:t>strobus</w:t>
      </w:r>
      <w:proofErr w:type="spellEnd"/>
      <w:r>
        <w:t xml:space="preserve"> (white pine) and </w:t>
      </w:r>
      <w:proofErr w:type="spellStart"/>
      <w:r w:rsidRPr="004750A5">
        <w:rPr>
          <w:i/>
        </w:rPr>
        <w:t>Populus</w:t>
      </w:r>
      <w:proofErr w:type="spellEnd"/>
      <w:r w:rsidRPr="004750A5">
        <w:rPr>
          <w:i/>
        </w:rPr>
        <w:t xml:space="preserve"> </w:t>
      </w:r>
      <w:proofErr w:type="spellStart"/>
      <w:r w:rsidRPr="004750A5">
        <w:rPr>
          <w:i/>
        </w:rPr>
        <w:t>tremuloides</w:t>
      </w:r>
      <w:proofErr w:type="spellEnd"/>
      <w:r>
        <w:t xml:space="preserve"> (trembling aspen). Cryptogram diversity (mosses, lichens, and liverworts) is also high on alvar (Marr 1997), but additional comprehensive surveys are needed.</w:t>
      </w:r>
    </w:p>
    <w:p w:rsidR="005E030A" w:rsidP="005E030A" w:rsidRDefault="005E030A">
      <w:pPr>
        <w:pStyle w:val="InfoPara"/>
      </w:pPr>
      <w:r>
        <w:t>BpS Dominant and Indicator Species</w:t>
      </w:r>
    </w:p>
    <w:p>
      <w:r>
        <w:rPr>
          <w:sz w:val="16"/>
        </w:rPr>
        <w:t>Species names are from the NRCS PLANTS database. Check species codes at http://plants.usda.gov.</w:t>
      </w:r>
    </w:p>
    <w:p w:rsidR="005E030A" w:rsidP="005E030A" w:rsidRDefault="005E030A">
      <w:pPr>
        <w:pStyle w:val="InfoPara"/>
      </w:pPr>
      <w:r>
        <w:t>Disturbance Description</w:t>
      </w:r>
    </w:p>
    <w:p w:rsidR="005E030A" w:rsidP="005E030A" w:rsidRDefault="005E030A">
      <w:r>
        <w:t xml:space="preserve">The main disturbance in alvar systems is created by the presence of bedrock at or near the surface which results in seasonal flooding from fall through spring, often followed by summer drought in July and August, when seasonal pools dry up and vegetation is under drought stress (Reschke et al. 1999, Rosen 1995, Stephenson and </w:t>
      </w:r>
      <w:proofErr w:type="spellStart"/>
      <w:r>
        <w:t>Herendeen</w:t>
      </w:r>
      <w:proofErr w:type="spellEnd"/>
      <w:r>
        <w:t xml:space="preserve"> 1986). Surface temp</w:t>
      </w:r>
      <w:r w:rsidR="004750A5">
        <w:t>eratures can reach 43-53 deg</w:t>
      </w:r>
      <w:r>
        <w:t xml:space="preserve"> C (109</w:t>
      </w:r>
      <w:r w:rsidR="00347E00">
        <w:t>-</w:t>
      </w:r>
      <w:r w:rsidR="004750A5">
        <w:t>127</w:t>
      </w:r>
      <w:r>
        <w:t xml:space="preserve">deg F) (Schaefer and Larson 1997, Gilman 1995). Glacial scour has created small, shallow depressions in the bedrock, which can flood either seasonally or year round, creating herb-, shrub-, or tree-dominated wetlands within the alvar landscape. </w:t>
      </w:r>
    </w:p>
    <w:p w:rsidR="005E030A" w:rsidP="005E030A" w:rsidRDefault="005E030A"/>
    <w:p w:rsidR="005E030A" w:rsidP="005E030A" w:rsidRDefault="005E030A">
      <w:r>
        <w:t xml:space="preserve">Flooding is less prevalent where there are abundant enlarged cracks (grykes) in the rock, which provide improved internal drainage. Grykes form along naturally occurring rock joints as water rich in carbon dioxide forms carbonic acid, which causes high rates of limestone dissolution. The concentration of decomposing vegetation and respiring roots in the rock joints also contributes high levels of carbon dioxide in the rock joints, accelerating the rate of limestone dissolution. Sites with many of these cracks that enhance internal drainage are more prone to early desiccation and drought. Many of the widest grykes occur under forest cover, probably because of denser rooting and large accumulations of decomposing vegetation. </w:t>
      </w:r>
    </w:p>
    <w:p w:rsidR="005E030A" w:rsidP="005E030A" w:rsidRDefault="005E030A"/>
    <w:p w:rsidR="005E030A" w:rsidP="005E030A" w:rsidRDefault="005E030A">
      <w:r>
        <w:t xml:space="preserve">Fire, both natural and human-induced, has been documented for Great Lakes alvars in both the United States and Canada (Jones and Reschke 2005, </w:t>
      </w:r>
      <w:proofErr w:type="spellStart"/>
      <w:r>
        <w:t>Catling</w:t>
      </w:r>
      <w:proofErr w:type="spellEnd"/>
      <w:r>
        <w:t xml:space="preserve"> and Brownell 1998), but the fire-regime is believed to be quite variable and fire is not considered important for maintaining biologically diverse alvar (Reschke et al.1999, Schaefer and Larson 1997). Grazing by native ungulates may have also been is important for reducing woody encroachment (Rosen 1992, 1995, Bengtsson et al. 1988, </w:t>
      </w:r>
      <w:proofErr w:type="spellStart"/>
      <w:r>
        <w:t>Titlyanova</w:t>
      </w:r>
      <w:proofErr w:type="spellEnd"/>
      <w:r>
        <w:t xml:space="preserve"> et al. 1988). Due to shallow soil, poor drainage and resultant shallow rooting of plants, windthrown trees occur on or adjacent to the alvar.</w:t>
      </w:r>
    </w:p>
    <w:p w:rsidR="005E030A" w:rsidP="005E030A" w:rsidRDefault="005E030A">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E030A" w:rsidP="005E030A" w:rsidRDefault="005E030A">
      <w:pPr>
        <w:pStyle w:val="InfoPara"/>
      </w:pPr>
      <w:r>
        <w:t>Scale Description</w:t>
      </w:r>
    </w:p>
    <w:p w:rsidR="005E030A" w:rsidP="005E030A" w:rsidRDefault="005E030A">
      <w:r>
        <w:t>Alvars are small to large patch systems that can include a matrix of several of the alvar community types (pavement, grassland, shrubland, glade and woodland).</w:t>
      </w:r>
    </w:p>
    <w:p w:rsidR="005E030A" w:rsidP="005E030A" w:rsidRDefault="005E030A">
      <w:pPr>
        <w:pStyle w:val="InfoPara"/>
      </w:pPr>
      <w:r>
        <w:t>Adjacency or Identification Concerns</w:t>
      </w:r>
    </w:p>
    <w:p w:rsidR="005E030A" w:rsidP="005E030A" w:rsidRDefault="005E030A">
      <w:r>
        <w:t>There are several types of alvar community types</w:t>
      </w:r>
      <w:r w:rsidR="004750A5">
        <w:t>:</w:t>
      </w:r>
      <w:r>
        <w:t xml:space="preserve"> alvar pavement, alvar shrubland, alvar grassland, alvar savanna</w:t>
      </w:r>
      <w:r w:rsidR="004750A5">
        <w:t>,</w:t>
      </w:r>
      <w:r>
        <w:t xml:space="preserve"> and alvar woodlands. The model description here focuses on the alvar grassland community although VDDT model attempts to capture several of these community types including alvar pavement, alvar grassland and alvar glade and alvar woodland. The </w:t>
      </w:r>
      <w:r>
        <w:lastRenderedPageBreak/>
        <w:t xml:space="preserve">patterning of alvar pavement, grassland, shrubland, savanna, and woodland on the landscape is dependent on amount of soil development over bedrock, drainage conditions, and proximity to seed sources. Therefore although these community types may occur together in a matrix setting - they are not exactly successional classes of each other within the time frame of the model. The distribution and patterning of these community types are controlled much more by abiotic factors than by successional and disturbance factors. </w:t>
      </w:r>
    </w:p>
    <w:p w:rsidR="005E030A" w:rsidP="005E030A" w:rsidRDefault="005E030A"/>
    <w:p w:rsidR="005E030A" w:rsidP="005E030A" w:rsidRDefault="005E030A">
      <w:r>
        <w:t>Principle threats to alvar communities are over-grazing, alteration of hydrology with road construction and off-road vehicle use, construction of summer residences within the open grassland and quarry development (Reschke et al. 1999).</w:t>
      </w:r>
    </w:p>
    <w:p w:rsidR="005E030A" w:rsidP="005E030A" w:rsidRDefault="005E030A">
      <w:pPr>
        <w:pStyle w:val="InfoPara"/>
      </w:pPr>
      <w:r>
        <w:t>Issues or Problems</w:t>
      </w:r>
    </w:p>
    <w:p w:rsidR="005E030A" w:rsidP="005E030A" w:rsidRDefault="005E030A">
      <w:r>
        <w:t>See adjacency/identification concerns section.</w:t>
      </w:r>
    </w:p>
    <w:p w:rsidR="005E030A" w:rsidP="005E030A" w:rsidRDefault="005E030A">
      <w:pPr>
        <w:pStyle w:val="InfoPara"/>
      </w:pPr>
      <w:r>
        <w:t>Native Uncharacteristic Conditions</w:t>
      </w:r>
    </w:p>
    <w:p w:rsidR="005E030A" w:rsidP="005E030A" w:rsidRDefault="005E030A"/>
    <w:p w:rsidR="005E030A" w:rsidP="005E030A" w:rsidRDefault="005E030A">
      <w:pPr>
        <w:pStyle w:val="InfoPara"/>
      </w:pPr>
      <w:r>
        <w:t>Comments</w:t>
      </w:r>
    </w:p>
    <w:p w:rsidR="00341849" w:rsidP="00341849" w:rsidRDefault="00341849">
      <w:pPr>
        <w:rPr>
          <w:b/>
        </w:rPr>
      </w:pPr>
    </w:p>
    <w:p w:rsidR="005E030A" w:rsidP="005E030A" w:rsidRDefault="005E030A">
      <w:pPr>
        <w:pStyle w:val="ReportSection"/>
      </w:pPr>
      <w:r>
        <w:t>Succession Classes</w:t>
      </w:r>
    </w:p>
    <w:p w:rsidR="005E030A" w:rsidP="005E030A" w:rsidRDefault="005E030A"/>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E030A" w:rsidP="005E030A" w:rsidRDefault="005E030A">
      <w:pPr>
        <w:pStyle w:val="InfoPara"/>
        <w:pBdr>
          <w:top w:val="single" w:color="auto" w:sz="4" w:space="1"/>
        </w:pBdr>
      </w:pPr>
      <w:r>
        <w:t>Class A</w:t>
      </w:r>
      <w:r>
        <w:tab/>
        <w:t>45</w:t>
      </w:r>
      <w:r w:rsidR="002A3B10">
        <w:tab/>
      </w:r>
      <w:r w:rsidR="002A3B10">
        <w:tab/>
      </w:r>
      <w:r w:rsidR="002A3B10">
        <w:tab/>
      </w:r>
      <w:r w:rsidR="002A3B10">
        <w:tab/>
      </w:r>
      <w:r w:rsidR="004F7795">
        <w:t>Early Development 1 - All Structures</w:t>
      </w:r>
    </w:p>
    <w:p w:rsidR="005E030A" w:rsidP="005E030A" w:rsidRDefault="005E030A"/>
    <w:p w:rsidR="005E030A" w:rsidP="005E030A" w:rsidRDefault="005E030A">
      <w:pPr>
        <w:pStyle w:val="SClassInfoPara"/>
      </w:pPr>
      <w:r>
        <w:t>Indicator Species</w:t>
      </w:r>
    </w:p>
    <w:p w:rsidR="005E030A" w:rsidP="005E030A" w:rsidRDefault="005E030A"/>
    <w:p w:rsidR="005E030A" w:rsidP="005E030A" w:rsidRDefault="005E030A">
      <w:pPr>
        <w:pStyle w:val="SClassInfoPara"/>
      </w:pPr>
      <w:r>
        <w:t>Description</w:t>
      </w:r>
    </w:p>
    <w:p w:rsidR="005E030A" w:rsidP="005E030A" w:rsidRDefault="005E030A">
      <w:r>
        <w:t xml:space="preserve">Alvar pavement and grassland phase: This stage is the essentially a grassland that occurs on thin soils over bedrock. Grasses include </w:t>
      </w:r>
      <w:proofErr w:type="spellStart"/>
      <w:r w:rsidRPr="002C34C4" w:rsidR="00347E00">
        <w:rPr>
          <w:i/>
        </w:rPr>
        <w:t>Schizachyrium</w:t>
      </w:r>
      <w:proofErr w:type="spellEnd"/>
      <w:r w:rsidRPr="002C34C4" w:rsidR="00347E00">
        <w:rPr>
          <w:i/>
        </w:rPr>
        <w:t xml:space="preserve"> </w:t>
      </w:r>
      <w:proofErr w:type="spellStart"/>
      <w:r w:rsidRPr="002C34C4" w:rsidR="00347E00">
        <w:rPr>
          <w:i/>
        </w:rPr>
        <w:t>scoparium</w:t>
      </w:r>
      <w:proofErr w:type="spellEnd"/>
      <w:r w:rsidR="00347E00">
        <w:t xml:space="preserve"> </w:t>
      </w:r>
      <w:r>
        <w:t xml:space="preserve">(little bluestem), </w:t>
      </w:r>
      <w:proofErr w:type="spellStart"/>
      <w:r w:rsidRPr="002C34C4" w:rsidR="00347E00">
        <w:rPr>
          <w:i/>
        </w:rPr>
        <w:t>Danthonia</w:t>
      </w:r>
      <w:proofErr w:type="spellEnd"/>
      <w:r w:rsidRPr="002C34C4" w:rsidR="00347E00">
        <w:rPr>
          <w:i/>
        </w:rPr>
        <w:t xml:space="preserve"> spicata,</w:t>
      </w:r>
      <w:r w:rsidR="00347E00">
        <w:t xml:space="preserve"> </w:t>
      </w:r>
      <w:r>
        <w:t>(poverty oat grass)</w:t>
      </w:r>
      <w:r w:rsidR="00347E00">
        <w:t>,</w:t>
      </w:r>
      <w:r>
        <w:t xml:space="preserve"> </w:t>
      </w:r>
      <w:r w:rsidRPr="004750A5" w:rsidR="00347E00">
        <w:rPr>
          <w:i/>
        </w:rPr>
        <w:t xml:space="preserve">Panicum </w:t>
      </w:r>
      <w:proofErr w:type="spellStart"/>
      <w:r w:rsidR="00347E00">
        <w:t>spp</w:t>
      </w:r>
      <w:proofErr w:type="spellEnd"/>
      <w:r w:rsidRPr="00347E00" w:rsidDel="00347E00" w:rsidR="00347E00">
        <w:rPr>
          <w:i/>
        </w:rPr>
        <w:t xml:space="preserve"> </w:t>
      </w:r>
      <w:r>
        <w:t>(panic grass)</w:t>
      </w:r>
      <w:r w:rsidR="00347E00">
        <w:t>,</w:t>
      </w:r>
      <w:r>
        <w:t xml:space="preserve"> and </w:t>
      </w:r>
      <w:proofErr w:type="spellStart"/>
      <w:r w:rsidRPr="004750A5" w:rsidR="00347E00">
        <w:rPr>
          <w:i/>
        </w:rPr>
        <w:t>Carex</w:t>
      </w:r>
      <w:proofErr w:type="spellEnd"/>
      <w:r w:rsidR="00347E00">
        <w:t xml:space="preserve"> </w:t>
      </w:r>
      <w:proofErr w:type="spellStart"/>
      <w:r w:rsidR="00347E00">
        <w:t>spp</w:t>
      </w:r>
      <w:proofErr w:type="spellEnd"/>
      <w:r w:rsidR="00347E00">
        <w:t xml:space="preserve"> </w:t>
      </w:r>
      <w:r>
        <w:t>(sedges). Seasonally wet these grasslands may also support species such as tufted hairgrass (</w:t>
      </w:r>
      <w:proofErr w:type="spellStart"/>
      <w:r w:rsidRPr="004750A5">
        <w:rPr>
          <w:i/>
        </w:rPr>
        <w:t>Deschampsia</w:t>
      </w:r>
      <w:proofErr w:type="spellEnd"/>
      <w:r w:rsidRPr="004750A5">
        <w:rPr>
          <w:i/>
        </w:rPr>
        <w:t xml:space="preserve"> </w:t>
      </w:r>
      <w:proofErr w:type="spellStart"/>
      <w:r w:rsidRPr="004750A5">
        <w:rPr>
          <w:i/>
        </w:rPr>
        <w:t>caespitosa</w:t>
      </w:r>
      <w:proofErr w:type="spellEnd"/>
      <w:r>
        <w:t xml:space="preserve">), </w:t>
      </w:r>
      <w:proofErr w:type="spellStart"/>
      <w:r>
        <w:t>spikerush</w:t>
      </w:r>
      <w:proofErr w:type="spellEnd"/>
      <w:r>
        <w:t xml:space="preserve"> (</w:t>
      </w:r>
      <w:r w:rsidRPr="004750A5">
        <w:rPr>
          <w:i/>
        </w:rPr>
        <w:t xml:space="preserve">Eleocharis </w:t>
      </w:r>
      <w:proofErr w:type="spellStart"/>
      <w:r w:rsidRPr="004750A5">
        <w:rPr>
          <w:i/>
        </w:rPr>
        <w:t>compressa</w:t>
      </w:r>
      <w:proofErr w:type="spellEnd"/>
      <w:r>
        <w:t>), cordgrass (</w:t>
      </w:r>
      <w:r w:rsidRPr="004750A5">
        <w:rPr>
          <w:i/>
        </w:rPr>
        <w:t xml:space="preserve">Spartina </w:t>
      </w:r>
      <w:proofErr w:type="spellStart"/>
      <w:r w:rsidRPr="004750A5">
        <w:rPr>
          <w:i/>
        </w:rPr>
        <w:t>pectinata</w:t>
      </w:r>
      <w:proofErr w:type="spellEnd"/>
      <w:r>
        <w:t>) and rushes (</w:t>
      </w:r>
      <w:r w:rsidRPr="004750A5">
        <w:rPr>
          <w:i/>
        </w:rPr>
        <w:t xml:space="preserve">Juncus </w:t>
      </w:r>
      <w:r>
        <w:t>spp.) (</w:t>
      </w:r>
      <w:proofErr w:type="spellStart"/>
      <w:r>
        <w:t>Catling</w:t>
      </w:r>
      <w:proofErr w:type="spellEnd"/>
      <w:r>
        <w:t xml:space="preserve"> and Brownell 1995). Interspersed within an alvar grasslands may be open areas of exposed bedrock (pavement) where vegetation is restricted to grykes.</w:t>
      </w:r>
    </w:p>
    <w:p w:rsidR="005E030A" w:rsidP="005E030A" w:rsidRDefault="005E030A"/>
    <w:p w:rsidR="005E030A" w:rsidP="005E030A" w:rsidRDefault="005E030A">
      <w:r>
        <w:t xml:space="preserve">Abiotic factors (such as the proximity of bedrock to the soil surface) combined with seasonal flooding and drought limit the encroachment of trees and shrubs into the alvar grassland system, yet as soil development increases (a time scale not </w:t>
      </w:r>
      <w:proofErr w:type="spellStart"/>
      <w:r>
        <w:t>modelable</w:t>
      </w:r>
      <w:proofErr w:type="spellEnd"/>
      <w:r>
        <w:t xml:space="preserve"> for LANDFIRE) trees and shrubs </w:t>
      </w:r>
      <w:r>
        <w:lastRenderedPageBreak/>
        <w:t>will be able to establish moving this sy</w:t>
      </w:r>
      <w:r w:rsidR="002A57A2">
        <w:t>stem to an alvar glade</w:t>
      </w:r>
      <w:r>
        <w:t>. Alt</w:t>
      </w:r>
      <w:r w:rsidR="002A57A2">
        <w:t>ernate succession</w:t>
      </w:r>
      <w:r>
        <w:t xml:space="preserve"> was used to model the transition from alvar grassland to alvar glade. Seasonal flooding (spring) followed by summer drought was </w:t>
      </w:r>
      <w:r w:rsidR="002A57A2">
        <w:t>modeled as "optional 1"</w:t>
      </w:r>
      <w:r>
        <w:t>. Also</w:t>
      </w:r>
      <w:r w:rsidR="00347E00">
        <w:t>,</w:t>
      </w:r>
      <w:r>
        <w:t xml:space="preserve"> replacement fires may burn throug</w:t>
      </w:r>
      <w:r w:rsidR="002A57A2">
        <w:t>h alvar grasslands</w:t>
      </w:r>
      <w:r>
        <w:t xml:space="preserve"> (Jones and Reschke 2005).</w:t>
      </w:r>
    </w:p>
    <w:p w:rsidR="005E030A" w:rsidP="005E030A" w:rsidRDefault="005E030A"/>
    <w:p>
      <w:r>
        <w:rPr>
          <w:i/>
          <w:u w:val="single"/>
        </w:rPr>
        <w:t>Maximum Tree Size Class</w:t>
      </w:r>
      <w:br/>
      <w:r>
        <w:t>None</w:t>
      </w:r>
    </w:p>
    <w:p w:rsidR="005E030A" w:rsidP="005E030A" w:rsidRDefault="005E030A">
      <w:pPr>
        <w:pStyle w:val="InfoPara"/>
        <w:pBdr>
          <w:top w:val="single" w:color="auto" w:sz="4" w:space="1"/>
        </w:pBdr>
      </w:pPr>
      <w:r>
        <w:t>Class B</w:t>
      </w:r>
      <w:r>
        <w:tab/>
        <w:t>40</w:t>
      </w:r>
      <w:r w:rsidR="002A3B10">
        <w:tab/>
      </w:r>
      <w:r w:rsidR="002A3B10">
        <w:tab/>
      </w:r>
      <w:r w:rsidR="002A3B10">
        <w:tab/>
      </w:r>
      <w:r w:rsidR="002A3B10">
        <w:tab/>
      </w:r>
      <w:r w:rsidR="004F7795">
        <w:t>Mid Development 1 - Open</w:t>
      </w:r>
    </w:p>
    <w:p w:rsidR="005E030A" w:rsidP="005E030A" w:rsidRDefault="005E030A"/>
    <w:p w:rsidR="005E030A" w:rsidP="005E030A" w:rsidRDefault="005E030A">
      <w:pPr>
        <w:pStyle w:val="SClassInfoPara"/>
      </w:pPr>
      <w:r>
        <w:t>Indicator Species</w:t>
      </w:r>
    </w:p>
    <w:p w:rsidR="005E030A" w:rsidP="005E030A" w:rsidRDefault="005E030A"/>
    <w:p w:rsidR="005E030A" w:rsidP="005E030A" w:rsidRDefault="005E030A">
      <w:pPr>
        <w:pStyle w:val="SClassInfoPara"/>
      </w:pPr>
      <w:r>
        <w:t>Description</w:t>
      </w:r>
    </w:p>
    <w:p w:rsidR="005E030A" w:rsidP="005E030A" w:rsidRDefault="005E030A">
      <w:r>
        <w:t xml:space="preserve">Alvar </w:t>
      </w:r>
      <w:proofErr w:type="spellStart"/>
      <w:r>
        <w:t>galde</w:t>
      </w:r>
      <w:proofErr w:type="spellEnd"/>
      <w:r>
        <w:t xml:space="preserve"> (limestone-bedrock glade) phase: This is an herbaceous and graminoid dominated community with scattered clumps of stunted trees and shrubs. Tree cover &gt;10%, shrub cover &gt;25%. Dominant trees include white spruce (</w:t>
      </w:r>
      <w:proofErr w:type="spellStart"/>
      <w:r w:rsidRPr="004750A5">
        <w:rPr>
          <w:i/>
        </w:rPr>
        <w:t>Picea</w:t>
      </w:r>
      <w:proofErr w:type="spellEnd"/>
      <w:r w:rsidRPr="004750A5">
        <w:rPr>
          <w:i/>
        </w:rPr>
        <w:t xml:space="preserve"> glauca</w:t>
      </w:r>
      <w:r>
        <w:t>), paper birch (</w:t>
      </w:r>
      <w:r w:rsidRPr="004750A5">
        <w:rPr>
          <w:i/>
        </w:rPr>
        <w:t xml:space="preserve">Betula </w:t>
      </w:r>
      <w:proofErr w:type="spellStart"/>
      <w:r w:rsidRPr="004750A5">
        <w:rPr>
          <w:i/>
        </w:rPr>
        <w:t>papyrifera</w:t>
      </w:r>
      <w:proofErr w:type="spellEnd"/>
      <w:r>
        <w:t>), northern white cedar (</w:t>
      </w:r>
      <w:proofErr w:type="spellStart"/>
      <w:r w:rsidRPr="004750A5">
        <w:rPr>
          <w:i/>
        </w:rPr>
        <w:t>Thuja</w:t>
      </w:r>
      <w:proofErr w:type="spellEnd"/>
      <w:r w:rsidRPr="004750A5">
        <w:rPr>
          <w:i/>
        </w:rPr>
        <w:t xml:space="preserve"> </w:t>
      </w:r>
      <w:proofErr w:type="spellStart"/>
      <w:r w:rsidRPr="004750A5">
        <w:rPr>
          <w:i/>
        </w:rPr>
        <w:t>occidentalis</w:t>
      </w:r>
      <w:proofErr w:type="spellEnd"/>
      <w:r>
        <w:t>) and balsam fir (</w:t>
      </w:r>
      <w:proofErr w:type="spellStart"/>
      <w:r w:rsidRPr="004750A5">
        <w:rPr>
          <w:i/>
        </w:rPr>
        <w:t>Abies</w:t>
      </w:r>
      <w:proofErr w:type="spellEnd"/>
      <w:r w:rsidRPr="004750A5">
        <w:rPr>
          <w:i/>
        </w:rPr>
        <w:t xml:space="preserve"> </w:t>
      </w:r>
      <w:proofErr w:type="spellStart"/>
      <w:r w:rsidRPr="004750A5">
        <w:rPr>
          <w:i/>
        </w:rPr>
        <w:t>balsamea</w:t>
      </w:r>
      <w:proofErr w:type="spellEnd"/>
      <w:r>
        <w:t xml:space="preserve">). Tree height is typically </w:t>
      </w:r>
      <w:r w:rsidR="00347E00">
        <w:t>&lt;</w:t>
      </w:r>
      <w:r>
        <w:t>20ft (6m). Common shrubs include soapberry (</w:t>
      </w:r>
      <w:proofErr w:type="spellStart"/>
      <w:r w:rsidRPr="004750A5">
        <w:rPr>
          <w:i/>
        </w:rPr>
        <w:t>Shepherdia</w:t>
      </w:r>
      <w:proofErr w:type="spellEnd"/>
      <w:r w:rsidRPr="004750A5">
        <w:rPr>
          <w:i/>
        </w:rPr>
        <w:t xml:space="preserve"> canadensis</w:t>
      </w:r>
      <w:r>
        <w:t>) and bearberry (</w:t>
      </w:r>
      <w:r w:rsidRPr="004750A5">
        <w:rPr>
          <w:i/>
        </w:rPr>
        <w:t xml:space="preserve">Arctostaphylos </w:t>
      </w:r>
      <w:proofErr w:type="spellStart"/>
      <w:r w:rsidRPr="004750A5">
        <w:rPr>
          <w:i/>
        </w:rPr>
        <w:t>uva-ursi</w:t>
      </w:r>
      <w:proofErr w:type="spellEnd"/>
      <w:r>
        <w:t>). Common herbs are Canada mayflower (</w:t>
      </w:r>
      <w:r w:rsidRPr="004750A5">
        <w:rPr>
          <w:i/>
        </w:rPr>
        <w:t xml:space="preserve">Maianthemum </w:t>
      </w:r>
      <w:proofErr w:type="spellStart"/>
      <w:r w:rsidRPr="004750A5">
        <w:rPr>
          <w:i/>
        </w:rPr>
        <w:t>canadense</w:t>
      </w:r>
      <w:proofErr w:type="spellEnd"/>
      <w:r>
        <w:t>), wild strawberry (</w:t>
      </w:r>
      <w:r w:rsidRPr="004750A5">
        <w:rPr>
          <w:i/>
        </w:rPr>
        <w:t>Fragaria virginiana</w:t>
      </w:r>
      <w:r>
        <w:t>), balsam ragwort (</w:t>
      </w:r>
      <w:proofErr w:type="spellStart"/>
      <w:r w:rsidRPr="004750A5">
        <w:rPr>
          <w:i/>
        </w:rPr>
        <w:t>Senecio</w:t>
      </w:r>
      <w:proofErr w:type="spellEnd"/>
      <w:r w:rsidRPr="004750A5">
        <w:rPr>
          <w:i/>
        </w:rPr>
        <w:t xml:space="preserve"> </w:t>
      </w:r>
      <w:proofErr w:type="spellStart"/>
      <w:r w:rsidRPr="004750A5">
        <w:rPr>
          <w:i/>
        </w:rPr>
        <w:t>pauperculus</w:t>
      </w:r>
      <w:proofErr w:type="spellEnd"/>
      <w:r>
        <w:t>), and large-leaved aster (</w:t>
      </w:r>
      <w:r w:rsidRPr="004750A5">
        <w:rPr>
          <w:i/>
        </w:rPr>
        <w:t xml:space="preserve">Aster </w:t>
      </w:r>
      <w:proofErr w:type="spellStart"/>
      <w:r w:rsidRPr="004750A5">
        <w:rPr>
          <w:i/>
        </w:rPr>
        <w:t>macrophyllus</w:t>
      </w:r>
      <w:proofErr w:type="spellEnd"/>
      <w:r>
        <w:t>). Poverty grass (</w:t>
      </w:r>
      <w:proofErr w:type="spellStart"/>
      <w:r w:rsidRPr="004750A5">
        <w:rPr>
          <w:i/>
        </w:rPr>
        <w:t>Danthonia</w:t>
      </w:r>
      <w:proofErr w:type="spellEnd"/>
      <w:r w:rsidRPr="004750A5">
        <w:rPr>
          <w:i/>
        </w:rPr>
        <w:t xml:space="preserve"> spicata</w:t>
      </w:r>
      <w:r>
        <w:t>), slender wheat grass (</w:t>
      </w:r>
      <w:proofErr w:type="spellStart"/>
      <w:r w:rsidRPr="004750A5">
        <w:rPr>
          <w:i/>
        </w:rPr>
        <w:t>Agropyron</w:t>
      </w:r>
      <w:proofErr w:type="spellEnd"/>
      <w:r w:rsidRPr="004750A5">
        <w:rPr>
          <w:i/>
        </w:rPr>
        <w:t xml:space="preserve"> </w:t>
      </w:r>
      <w:proofErr w:type="spellStart"/>
      <w:r w:rsidRPr="004750A5">
        <w:rPr>
          <w:i/>
        </w:rPr>
        <w:t>trachycaulum</w:t>
      </w:r>
      <w:proofErr w:type="spellEnd"/>
      <w:r>
        <w:t>) and bracken fern (</w:t>
      </w:r>
      <w:proofErr w:type="spellStart"/>
      <w:r w:rsidRPr="004750A5">
        <w:rPr>
          <w:i/>
        </w:rPr>
        <w:t>Pteridium</w:t>
      </w:r>
      <w:proofErr w:type="spellEnd"/>
      <w:r w:rsidRPr="004750A5">
        <w:rPr>
          <w:i/>
        </w:rPr>
        <w:t xml:space="preserve"> </w:t>
      </w:r>
      <w:proofErr w:type="spellStart"/>
      <w:r w:rsidRPr="004750A5">
        <w:rPr>
          <w:i/>
        </w:rPr>
        <w:t>aqualinum</w:t>
      </w:r>
      <w:proofErr w:type="spellEnd"/>
      <w:r>
        <w:t>) are also common. (Albert 2006b).</w:t>
      </w:r>
    </w:p>
    <w:p w:rsidR="005E030A" w:rsidP="005E030A" w:rsidRDefault="005E030A"/>
    <w:p w:rsidR="005E030A" w:rsidP="005E030A" w:rsidRDefault="005E030A">
      <w:r>
        <w:t>Alvar glade develops in areas of greater soil development or better drainage than the alv</w:t>
      </w:r>
      <w:r w:rsidR="00077F65">
        <w:t>ar grassland community</w:t>
      </w:r>
      <w:r>
        <w:t>. Succession from class A could result in the development of this class (alvar grassland succeeding to alvar glade) but the timescale for sufficient soil development is beyond the scope of this model. Therefore</w:t>
      </w:r>
      <w:r w:rsidR="00347E00">
        <w:t>,</w:t>
      </w:r>
      <w:r>
        <w:t xml:space="preserve"> the transition to this phase was modeled using alternate succession. In class B seasonal flooding (spring) followed by summer drought w</w:t>
      </w:r>
      <w:r w:rsidR="00077F65">
        <w:t xml:space="preserve">as modeled as "optional 1". </w:t>
      </w:r>
      <w:r>
        <w:t>Also</w:t>
      </w:r>
      <w:r w:rsidR="004750A5">
        <w:t>,</w:t>
      </w:r>
      <w:r>
        <w:t xml:space="preserve"> replaceme</w:t>
      </w:r>
      <w:r w:rsidR="00077F65">
        <w:t xml:space="preserve">nt fires </w:t>
      </w:r>
      <w:r>
        <w:t>would kill the scattered trees and shrubs of this st</w:t>
      </w:r>
      <w:r w:rsidR="00077F65">
        <w:t>age</w:t>
      </w:r>
      <w:r>
        <w:t>. Native grazing by white-tailed deer would maintain this class by restricting tree development. Alternate succe</w:t>
      </w:r>
      <w:r w:rsidR="00077F65">
        <w:t xml:space="preserve">ssion </w:t>
      </w:r>
      <w:r>
        <w:t>would take the system from the alvar glade to the alvar woodland stage. Again woodland development would depend largely on amount of soil development over bedrock.</w:t>
      </w:r>
    </w:p>
    <w:p w:rsidR="005E030A" w:rsidP="005E030A" w:rsidRDefault="005E030A"/>
    <w:p w:rsidR="005E030A" w:rsidP="005E030A" w:rsidRDefault="005E030A">
      <w:r>
        <w:t>Areas of alvar pavement, or exposed bedrock, may also occur as small to large patches within an alvar glade.</w:t>
      </w:r>
    </w:p>
    <w:p w:rsidR="005E030A" w:rsidP="005E030A" w:rsidRDefault="005E030A"/>
    <w:p>
      <w:r>
        <w:rPr>
          <w:i/>
          <w:u w:val="single"/>
        </w:rPr>
        <w:t>Maximum Tree Size Class</w:t>
      </w:r>
      <w:br/>
      <w:r>
        <w:t>Medium 9-21"DBH</w:t>
      </w:r>
    </w:p>
    <w:p w:rsidR="005E030A" w:rsidP="005E030A" w:rsidRDefault="005E030A">
      <w:pPr>
        <w:pStyle w:val="InfoPara"/>
        <w:pBdr>
          <w:top w:val="single" w:color="auto" w:sz="4" w:space="1"/>
        </w:pBdr>
      </w:pPr>
      <w:r>
        <w:t>Class C</w:t>
      </w:r>
      <w:r>
        <w:tab/>
        <w:t>15</w:t>
      </w:r>
      <w:r w:rsidR="002A3B10">
        <w:tab/>
      </w:r>
      <w:r w:rsidR="002A3B10">
        <w:tab/>
      </w:r>
      <w:r w:rsidR="002A3B10">
        <w:tab/>
      </w:r>
      <w:r w:rsidR="002A3B10">
        <w:tab/>
      </w:r>
      <w:r w:rsidR="004F7795">
        <w:t>Late Development 1 - Closed</w:t>
      </w:r>
    </w:p>
    <w:p w:rsidR="005E030A" w:rsidP="005E030A" w:rsidRDefault="005E030A"/>
    <w:p w:rsidR="005E030A" w:rsidP="005E030A" w:rsidRDefault="005E030A">
      <w:pPr>
        <w:pStyle w:val="SClassInfoPara"/>
      </w:pPr>
      <w:r>
        <w:t>Indicator Species</w:t>
      </w:r>
    </w:p>
    <w:p w:rsidR="005E030A" w:rsidP="005E030A" w:rsidRDefault="005E030A"/>
    <w:p w:rsidR="005E030A" w:rsidP="005E030A" w:rsidRDefault="005E030A">
      <w:pPr>
        <w:pStyle w:val="SClassInfoPara"/>
      </w:pPr>
      <w:r>
        <w:t>Description</w:t>
      </w:r>
    </w:p>
    <w:p w:rsidR="005E030A" w:rsidP="005E030A" w:rsidRDefault="005E030A">
      <w:r>
        <w:t>Alvar woodland (closed forest over limestone bedrock) The species composition of this stage would be similar to the alvar glade but tree canopy would exceed 30% and groundcover would be patchy with a higher dominance of sedges and forbs.</w:t>
      </w:r>
    </w:p>
    <w:p w:rsidR="005E030A" w:rsidP="005E030A" w:rsidRDefault="005E030A"/>
    <w:p w:rsidR="005E030A" w:rsidP="005E030A" w:rsidRDefault="005E030A">
      <w:r>
        <w:t>A mixe</w:t>
      </w:r>
      <w:r w:rsidR="00620037">
        <w:t xml:space="preserve">d fire </w:t>
      </w:r>
      <w:r>
        <w:t>would convert the woodland</w:t>
      </w:r>
      <w:r w:rsidR="00620037">
        <w:t xml:space="preserve"> back to a glade stage</w:t>
      </w:r>
      <w:r>
        <w:t>, a replacement f</w:t>
      </w:r>
      <w:r w:rsidR="00620037">
        <w:t xml:space="preserve">ire </w:t>
      </w:r>
      <w:r>
        <w:t>would take the syst</w:t>
      </w:r>
      <w:r w:rsidR="005B75D6">
        <w:t>em back to a grassland</w:t>
      </w:r>
      <w:r>
        <w:t>.</w:t>
      </w:r>
    </w:p>
    <w:p w:rsidR="005E030A" w:rsidP="005E030A" w:rsidRDefault="005E030A"/>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spring flooding/summer drought</w:t>
      </w:r>
    </w:p>
    <w:p>
      <w:r>
        <w:t/>
      </w:r>
    </w:p>
    <w:p>
      <w:pPr>
        <w:pStyle w:val="ReportSection"/>
      </w:pPr>
      <w:r>
        <w:t>References</w:t>
      </w:r>
    </w:p>
    <w:p>
      <w:r>
        <w:t/>
      </w:r>
    </w:p>
    <w:p w:rsidR="005E030A" w:rsidP="005E030A" w:rsidRDefault="005E030A">
      <w:r>
        <w:t>Albert, D.A. 2006a. Natural community abstract for alvar. Michigan Natural Features Inventory, Lansing, MI. 8 pp.</w:t>
      </w:r>
    </w:p>
    <w:p w:rsidR="005E030A" w:rsidP="005E030A" w:rsidRDefault="005E030A"/>
    <w:p w:rsidR="005E030A" w:rsidP="005E030A" w:rsidRDefault="005E030A">
      <w:r>
        <w:t>Albert, D.A. 2006b. Natural community abstract for limestone bedrock glade. Michigan Natural Features Inventory, Lansing, MI. 7 pp.</w:t>
      </w:r>
    </w:p>
    <w:p w:rsidR="005E030A" w:rsidP="005E030A" w:rsidRDefault="005E030A"/>
    <w:p w:rsidR="005E030A" w:rsidP="005E030A" w:rsidRDefault="005E030A">
      <w:r>
        <w:t>Albert, D.A. 1995. Region Landscape Ecosystems of Michigan, Minnesota, and Wisconsin: a Working Map and Classification. St. Paul, MN: USDA Forest Service, North Central Forest Experiment Station. 250 pp. plus map.</w:t>
      </w:r>
    </w:p>
    <w:p w:rsidR="005E030A" w:rsidP="005E030A" w:rsidRDefault="005E030A"/>
    <w:p w:rsidR="005E030A" w:rsidP="005E030A" w:rsidRDefault="005E030A">
      <w:r>
        <w:t xml:space="preserve">Albert, D.A., P. Comer, D. </w:t>
      </w:r>
      <w:proofErr w:type="spellStart"/>
      <w:r>
        <w:t>Cuthrell</w:t>
      </w:r>
      <w:proofErr w:type="spellEnd"/>
      <w:r>
        <w:t xml:space="preserve">, D. Hyde, W. Mackinnon, M. </w:t>
      </w:r>
      <w:proofErr w:type="spellStart"/>
      <w:r>
        <w:t>Penskar</w:t>
      </w:r>
      <w:proofErr w:type="spellEnd"/>
      <w:r>
        <w:t xml:space="preserve"> and M. Rabe. 1997a. Great Lakes Bedrock Lakeshore of Michigan. Report to Michigan Department of Environmental Quality, Land and Water Management Division. 218 pp.</w:t>
      </w:r>
    </w:p>
    <w:p w:rsidR="005E030A" w:rsidP="005E030A" w:rsidRDefault="005E030A"/>
    <w:p w:rsidR="005E030A" w:rsidP="005E030A" w:rsidRDefault="005E030A">
      <w:r>
        <w:t xml:space="preserve">Albert, D.A., P. Comer, D. </w:t>
      </w:r>
      <w:proofErr w:type="spellStart"/>
      <w:r>
        <w:t>Cuthrell</w:t>
      </w:r>
      <w:proofErr w:type="spellEnd"/>
      <w:r>
        <w:t xml:space="preserve">, D. Hyde, W. MacKinnon, M. </w:t>
      </w:r>
      <w:proofErr w:type="spellStart"/>
      <w:r>
        <w:t>Penskar</w:t>
      </w:r>
      <w:proofErr w:type="spellEnd"/>
      <w:r>
        <w:t>, and M. Rabe. 1997b. Great Lakes Bedrock Shores of Michigan. Michigan Natural Features Inventory. Lansing, MI. 58 pp.</w:t>
      </w:r>
    </w:p>
    <w:p w:rsidR="005E030A" w:rsidP="005E030A" w:rsidRDefault="005E030A"/>
    <w:p w:rsidR="005E030A" w:rsidP="005E030A" w:rsidRDefault="005E030A">
      <w:r>
        <w:t>Baskin, J.M. and C.C. Baskin. 1985. Life cycle ecology of annual plant species of cedar glades of south-eastern United States. In: White, J., ed. The population structure of vegetation. Junk Publishers, Dordrecht: 371-398.</w:t>
      </w:r>
    </w:p>
    <w:p w:rsidR="005E030A" w:rsidP="005E030A" w:rsidRDefault="005E030A"/>
    <w:p w:rsidR="005E030A" w:rsidP="005E030A" w:rsidRDefault="005E030A">
      <w:r>
        <w:t xml:space="preserve">Baskin, J.M. and C.C. Baskin. 1999. Cedar Glades of the Southeastern United States. In: R.C. Anderson, R.C., J.S. </w:t>
      </w:r>
      <w:proofErr w:type="spellStart"/>
      <w:r>
        <w:t>Fralish</w:t>
      </w:r>
      <w:proofErr w:type="spellEnd"/>
      <w:r>
        <w:t>, and J.M. Baskin, eds. Savannas, Barrens, and Rock Outcrop Plant Communities of North America. Cambridge University Press, Cambridge, UK: 206-219.</w:t>
      </w:r>
    </w:p>
    <w:p w:rsidR="005E030A" w:rsidP="005E030A" w:rsidRDefault="005E030A"/>
    <w:p w:rsidR="005E030A" w:rsidP="005E030A" w:rsidRDefault="005E030A">
      <w:r>
        <w:lastRenderedPageBreak/>
        <w:t>Baskin, J.M., D.H. Webb, and C.C. Baskin. 1995. A floristic plant ecology study of the limestone glades of northern Alabama. Bulletin of the Torrey Botanical Club. 122(3): 226-242.</w:t>
      </w:r>
    </w:p>
    <w:p w:rsidR="005E030A" w:rsidP="005E030A" w:rsidRDefault="005E030A"/>
    <w:p w:rsidR="005E030A" w:rsidP="005E030A" w:rsidRDefault="005E030A">
      <w:r>
        <w:t xml:space="preserve">Bengtsson, K., H.C. Prentice, E. Rosen, R. Moberg and E. Sjogren. 1988. The dry alvar grasslands of Oland: Ecological amplitudes of plant species in relation to vegetation composition. Acta </w:t>
      </w:r>
      <w:proofErr w:type="spellStart"/>
      <w:r>
        <w:t>Phytogeographica</w:t>
      </w:r>
      <w:proofErr w:type="spellEnd"/>
      <w:r>
        <w:t xml:space="preserve"> </w:t>
      </w:r>
      <w:proofErr w:type="spellStart"/>
      <w:r>
        <w:t>Suecica</w:t>
      </w:r>
      <w:proofErr w:type="spellEnd"/>
      <w:r>
        <w:t>. 76: 21-46.</w:t>
      </w:r>
    </w:p>
    <w:p w:rsidR="005E030A" w:rsidP="005E030A" w:rsidRDefault="005E030A"/>
    <w:p w:rsidR="005E030A" w:rsidP="005E030A" w:rsidRDefault="005E030A">
      <w:r>
        <w:t>Brownell, V.R. 1998. Significant alvar natural heritage areas in the Ontario Great Lakes region: A preliminary discussion paper. Prepared for Federation of Ontario Naturalists, Toronto. 54 pp.</w:t>
      </w:r>
    </w:p>
    <w:p w:rsidR="005E030A" w:rsidP="005E030A" w:rsidRDefault="005E030A"/>
    <w:p w:rsidR="005E030A" w:rsidP="005E030A" w:rsidRDefault="005E030A">
      <w:r>
        <w:t>Brownell, V.R. and J.L. Riley. 2000. The Alvars of Ontario: Significant Alvar Natural Areas in the Ontario Great Lakes Region. Federation of Ontario Naturalists, Don Mills, Ontario. 269 pp.</w:t>
      </w:r>
    </w:p>
    <w:p w:rsidR="005E030A" w:rsidP="005E030A" w:rsidRDefault="005E030A"/>
    <w:p w:rsidR="005E030A" w:rsidP="005E030A" w:rsidRDefault="005E030A">
      <w:proofErr w:type="spellStart"/>
      <w:r>
        <w:t>Catling</w:t>
      </w:r>
      <w:proofErr w:type="spellEnd"/>
      <w:r>
        <w:t>, P.M. and V.R. Brownell. 1995. A review of the alvars of the Great Lakes region: Distribution, floristic composition, biogeography and protection. Canadian Field-Naturalist 109(2): 143-171.</w:t>
      </w:r>
    </w:p>
    <w:p w:rsidR="005E030A" w:rsidP="005E030A" w:rsidRDefault="005E030A"/>
    <w:p w:rsidR="005E030A" w:rsidP="005E030A" w:rsidRDefault="005E030A">
      <w:proofErr w:type="spellStart"/>
      <w:r>
        <w:t>Catling</w:t>
      </w:r>
      <w:proofErr w:type="spellEnd"/>
      <w:r>
        <w:t>, P.M. and V.R. Brownell. 1998. Importance of fire in the maintenance of distinctive, high diversity plant communities on alvars – Evidence from the Burnt Lands, eastern Ontario. Canadian Field-Naturalist. 112: 662-667.</w:t>
      </w:r>
    </w:p>
    <w:p w:rsidR="005E030A" w:rsidP="005E030A" w:rsidRDefault="005E030A"/>
    <w:p w:rsidR="005E030A" w:rsidP="005E030A" w:rsidRDefault="005E030A">
      <w:proofErr w:type="spellStart"/>
      <w:r>
        <w:t>Catling</w:t>
      </w:r>
      <w:proofErr w:type="spellEnd"/>
      <w:r>
        <w:t xml:space="preserve">, P.M. and V.R. Brownell. 1999. Alvars of the Great Lakes Region. In: R.C. Anderson, R.C., J.S. </w:t>
      </w:r>
      <w:proofErr w:type="spellStart"/>
      <w:r>
        <w:t>Fralish</w:t>
      </w:r>
      <w:proofErr w:type="spellEnd"/>
      <w:r>
        <w:t>, and J.M. Baskin, eds. Savannas, Barrens, and Rock Outcrop Plant Communities of North America. Cambridge University Press, Cambridge, UK: 375-391.</w:t>
      </w:r>
    </w:p>
    <w:p w:rsidR="005E030A" w:rsidP="005E030A" w:rsidRDefault="005E030A"/>
    <w:p w:rsidR="005E030A" w:rsidP="005E030A" w:rsidRDefault="005E030A">
      <w:r>
        <w:t xml:space="preserve">Comer, P.J., D.L. </w:t>
      </w:r>
      <w:proofErr w:type="spellStart"/>
      <w:r>
        <w:t>Cuthrell</w:t>
      </w:r>
      <w:proofErr w:type="spellEnd"/>
      <w:r>
        <w:t xml:space="preserve">, D.A. Albert and M.R. </w:t>
      </w:r>
      <w:proofErr w:type="spellStart"/>
      <w:r>
        <w:t>Penskar</w:t>
      </w:r>
      <w:proofErr w:type="spellEnd"/>
      <w:r>
        <w:t>. 1997. Natural community abstract for limestone/dolostone pavement lakeshore. Michigan Natural Features Inventory, Lansing, MI. 4 pp.</w:t>
      </w:r>
    </w:p>
    <w:p w:rsidR="005E030A" w:rsidP="005E030A" w:rsidRDefault="005E030A"/>
    <w:p w:rsidR="005E030A" w:rsidP="005E030A" w:rsidRDefault="005E030A">
      <w:r>
        <w:t xml:space="preserve">D’Arcy, G. and J. Hayward 1997. The Natural History of the Burren. </w:t>
      </w:r>
      <w:proofErr w:type="spellStart"/>
      <w:r>
        <w:t>Immel</w:t>
      </w:r>
      <w:proofErr w:type="spellEnd"/>
      <w:r>
        <w:t xml:space="preserve"> Press, London, England. 168 pp.</w:t>
      </w:r>
    </w:p>
    <w:p w:rsidR="005E030A" w:rsidP="005E030A" w:rsidRDefault="005E030A"/>
    <w:p w:rsidR="005E030A" w:rsidP="005E030A" w:rsidRDefault="005E030A">
      <w:r>
        <w:t xml:space="preserve">Ehlers, G.M. 1973. Stratigraphy of the </w:t>
      </w:r>
      <w:proofErr w:type="spellStart"/>
      <w:r>
        <w:t>Niagaran</w:t>
      </w:r>
      <w:proofErr w:type="spellEnd"/>
      <w:r>
        <w:t xml:space="preserve"> Series of the Northern Peninsula of Michigan. Museum of Paleontology, Papers on Paleontology, No. 3. University of Michigan. 200 pp.</w:t>
      </w:r>
    </w:p>
    <w:p w:rsidR="005E030A" w:rsidP="005E030A" w:rsidRDefault="005E030A"/>
    <w:p w:rsidR="005E030A" w:rsidP="005E030A" w:rsidRDefault="005E030A">
      <w:r>
        <w:t xml:space="preserve">Erickson, R.O., L.G. Brenner and J. </w:t>
      </w:r>
      <w:proofErr w:type="spellStart"/>
      <w:r>
        <w:t>Wraight</w:t>
      </w:r>
      <w:proofErr w:type="spellEnd"/>
      <w:r>
        <w:t>. 1942. Dolomitic glades of east-central Missouri. Annals of the Missouri Botanical Garden. 29: 89-101.</w:t>
      </w:r>
    </w:p>
    <w:p w:rsidR="005E030A" w:rsidP="005E030A" w:rsidRDefault="005E030A"/>
    <w:p w:rsidR="005E030A" w:rsidP="005E030A" w:rsidRDefault="005E030A">
      <w:r>
        <w:t xml:space="preserve">Faber-Langendoen, D., ed. 2001. Plant </w:t>
      </w:r>
      <w:r w:rsidR="004750A5">
        <w:t>communities</w:t>
      </w:r>
      <w:r>
        <w:t xml:space="preserve"> of the Midwest: Classification in an ecological context. Association for Biodiversity Information, Arlington, VA. 61 pp. plus appendix (705 pp).</w:t>
      </w:r>
    </w:p>
    <w:p w:rsidR="005E030A" w:rsidP="005E030A" w:rsidRDefault="005E030A"/>
    <w:p w:rsidR="005E030A" w:rsidP="005E030A" w:rsidRDefault="005E030A">
      <w:r>
        <w:t>Gilman, B.A. 1995. Vegetation of Limerick Cedars: Pattern and Process in Alvar Communities. Unpublished dissertation, SUNY College of Environmental Science and Forestry, Syracuse, NY. 322 pp.</w:t>
      </w:r>
    </w:p>
    <w:p w:rsidR="005E030A" w:rsidP="005E030A" w:rsidRDefault="005E030A"/>
    <w:p w:rsidR="005E030A" w:rsidP="005E030A" w:rsidRDefault="005E030A">
      <w:r>
        <w:lastRenderedPageBreak/>
        <w:t xml:space="preserve">Grimm, F.W. 1995. </w:t>
      </w:r>
      <w:proofErr w:type="spellStart"/>
      <w:r>
        <w:t>Molluscs</w:t>
      </w:r>
      <w:proofErr w:type="spellEnd"/>
      <w:r>
        <w:t xml:space="preserve"> of the Alvar Arc and the Niagara Cuesta Uplands and Barren Zones. Proceedings of the Leading Edge ‘95 Conference, Collingwood, Ontario. Ontario Ministry of Environment and Energy.</w:t>
      </w:r>
    </w:p>
    <w:p w:rsidR="005E030A" w:rsidP="005E030A" w:rsidRDefault="005E030A"/>
    <w:p w:rsidR="005E030A" w:rsidP="005E030A" w:rsidRDefault="005E030A">
      <w:r>
        <w:t xml:space="preserve">Jones, J. and C. Reschke. 2005. The role of fire in Great </w:t>
      </w:r>
      <w:proofErr w:type="spellStart"/>
      <w:r>
        <w:t>Lakesalvar</w:t>
      </w:r>
      <w:proofErr w:type="spellEnd"/>
      <w:r>
        <w:t xml:space="preserve"> landscapes. Michigan Botanist: 13-27.</w:t>
      </w:r>
    </w:p>
    <w:p w:rsidR="005E030A" w:rsidP="005E030A" w:rsidRDefault="005E030A"/>
    <w:p w:rsidR="005E030A" w:rsidP="005E030A" w:rsidRDefault="005E030A">
      <w:proofErr w:type="spellStart"/>
      <w:r>
        <w:t>Judziewicz</w:t>
      </w:r>
      <w:proofErr w:type="spellEnd"/>
      <w:r>
        <w:t>, E.J. 2001. Flora and vegetation of the Grand Traverse Islands (Lake Michigan), Wisconsin and Michigan. The Michigan Botanist. 30(4): 81-208.</w:t>
      </w:r>
    </w:p>
    <w:p w:rsidR="005E030A" w:rsidP="005E030A" w:rsidRDefault="005E030A"/>
    <w:p w:rsidR="005E030A" w:rsidP="005E030A" w:rsidRDefault="005E030A">
      <w:proofErr w:type="spellStart"/>
      <w:r>
        <w:t>Krahulec</w:t>
      </w:r>
      <w:proofErr w:type="spellEnd"/>
      <w:r>
        <w:t xml:space="preserve">, F., E. Rosen and E. van der </w:t>
      </w:r>
      <w:proofErr w:type="spellStart"/>
      <w:r>
        <w:t>Maarel</w:t>
      </w:r>
      <w:proofErr w:type="spellEnd"/>
      <w:r>
        <w:t xml:space="preserve">. 1986. Preliminary classification and ecology of dry grassland communities on </w:t>
      </w:r>
      <w:proofErr w:type="spellStart"/>
      <w:r>
        <w:t>Olands</w:t>
      </w:r>
      <w:proofErr w:type="spellEnd"/>
      <w:r>
        <w:t xml:space="preserve"> </w:t>
      </w:r>
      <w:proofErr w:type="spellStart"/>
      <w:r>
        <w:t>Stora</w:t>
      </w:r>
      <w:proofErr w:type="spellEnd"/>
      <w:r>
        <w:t xml:space="preserve"> Alvar (Sweden). Nordic Journal of Botany. 6: 797-809.</w:t>
      </w:r>
    </w:p>
    <w:p w:rsidR="005E030A" w:rsidP="005E030A" w:rsidRDefault="005E030A"/>
    <w:p w:rsidR="005E030A" w:rsidP="005E030A" w:rsidRDefault="005E030A">
      <w:r>
        <w:t xml:space="preserve">Lee, Y.M., L.J. </w:t>
      </w:r>
      <w:proofErr w:type="spellStart"/>
      <w:r>
        <w:t>Scrimger</w:t>
      </w:r>
      <w:proofErr w:type="spellEnd"/>
      <w:r>
        <w:t xml:space="preserve">, D.A. Albert, M.R. </w:t>
      </w:r>
      <w:proofErr w:type="spellStart"/>
      <w:r>
        <w:t>Penskar</w:t>
      </w:r>
      <w:proofErr w:type="spellEnd"/>
      <w:r>
        <w:t xml:space="preserve">, P.J. Comer and D.L. </w:t>
      </w:r>
      <w:proofErr w:type="spellStart"/>
      <w:r>
        <w:t>Cuthrell</w:t>
      </w:r>
      <w:proofErr w:type="spellEnd"/>
      <w:r>
        <w:t>. 1998. Alvars of Michigan. Michigan Natural Features Inventory. Lansing, MI. 30 pp.</w:t>
      </w:r>
    </w:p>
    <w:p w:rsidR="005E030A" w:rsidP="005E030A" w:rsidRDefault="005E030A"/>
    <w:p w:rsidR="005E030A" w:rsidP="005E030A" w:rsidRDefault="005E030A">
      <w:r>
        <w:t>Marr, J.K. 1997. Cryptogams of an alvar on Drummond Island, Chippewa County, Michigan. Unpublished report submitted in partial fulfillment of the requirements for MS. Department of Biological Sciences, Michigan Technological University, Houghton, MI.</w:t>
      </w:r>
    </w:p>
    <w:p w:rsidR="005E030A" w:rsidP="005E030A" w:rsidRDefault="005E030A"/>
    <w:p w:rsidR="005E030A" w:rsidP="005E030A" w:rsidRDefault="005E030A">
      <w:r>
        <w:t>NatureServe. 2006. NatureServe Explorer: An online encyclopedia of life [web application]. Version 4.7. NatureServe, Arlington, VA. 27 September 2006 http:// www.natureserve.org/explorer.</w:t>
      </w:r>
    </w:p>
    <w:p w:rsidR="005E030A" w:rsidP="005E030A" w:rsidRDefault="005E030A"/>
    <w:p w:rsidR="005E030A" w:rsidP="005E030A" w:rsidRDefault="005E030A">
      <w:r>
        <w:t xml:space="preserve">Quarterman, E., M.P. </w:t>
      </w:r>
      <w:proofErr w:type="spellStart"/>
      <w:r>
        <w:t>Burbanck</w:t>
      </w:r>
      <w:proofErr w:type="spellEnd"/>
      <w:r>
        <w:t xml:space="preserve"> and D.J. Shure. 1993. Rock Outcrop Communities: Limestone, Sandstone, and Granite. In: Martin, W.H., S.G. Boyce and A.C. </w:t>
      </w:r>
      <w:proofErr w:type="spellStart"/>
      <w:r>
        <w:t>Echternacht</w:t>
      </w:r>
      <w:proofErr w:type="spellEnd"/>
      <w:r>
        <w:t xml:space="preserve">. Biodiversity of the Southeastern United States: Upland Terrestrial Communities. John Wiley and Sons, NY, NY: 35-86. </w:t>
      </w:r>
    </w:p>
    <w:p w:rsidR="005E030A" w:rsidP="005E030A" w:rsidRDefault="005E030A"/>
    <w:p w:rsidR="005E030A" w:rsidP="005E030A" w:rsidRDefault="005E030A">
      <w:r>
        <w:t>Reschke, C. 1990. Ecological Communities of New York. New York Natural Heritage Program, New York State Department of Environmental Conservation, Latham, NY. 96 pp.</w:t>
      </w:r>
    </w:p>
    <w:p w:rsidR="005E030A" w:rsidP="005E030A" w:rsidRDefault="005E030A"/>
    <w:p w:rsidR="005E030A" w:rsidP="005E030A" w:rsidRDefault="005E030A">
      <w:r>
        <w:t>Reschke, C., R. Reid, J. Jones, T. Feeney and H. Potter. 1999. Conserving Great Lakes Alvar: Final Technical Report of the International Alvar Conservation Initiative. The Nature Conservancy, Chicago, IL. 241 pp.</w:t>
      </w:r>
    </w:p>
    <w:p w:rsidR="005E030A" w:rsidP="005E030A" w:rsidRDefault="005E030A"/>
    <w:p w:rsidR="005E030A" w:rsidP="005E030A" w:rsidRDefault="005E030A">
      <w:r>
        <w:t xml:space="preserve">Rosen, E. 1992. Vegetation development and sheep grazing in limestone grasslands of south Oland, Sweden. Acta </w:t>
      </w:r>
      <w:proofErr w:type="spellStart"/>
      <w:r>
        <w:t>Phytogeographica</w:t>
      </w:r>
      <w:proofErr w:type="spellEnd"/>
      <w:r>
        <w:t xml:space="preserve"> </w:t>
      </w:r>
      <w:proofErr w:type="spellStart"/>
      <w:r>
        <w:t>Suecica</w:t>
      </w:r>
      <w:proofErr w:type="spellEnd"/>
      <w:r>
        <w:t>. 72: 1-104.</w:t>
      </w:r>
    </w:p>
    <w:p w:rsidR="005E030A" w:rsidP="005E030A" w:rsidRDefault="005E030A"/>
    <w:p w:rsidR="005E030A" w:rsidP="005E030A" w:rsidRDefault="005E030A">
      <w:r>
        <w:t xml:space="preserve">Rosen, E. 1995. Periodic droughts and long-term dynamics of alvar grassland vegetation on Oland, Sweden. Folia </w:t>
      </w:r>
      <w:proofErr w:type="spellStart"/>
      <w:r>
        <w:t>Geobotanica</w:t>
      </w:r>
      <w:proofErr w:type="spellEnd"/>
      <w:r>
        <w:t xml:space="preserve"> et </w:t>
      </w:r>
      <w:proofErr w:type="spellStart"/>
      <w:r>
        <w:t>Phytotoxonomica</w:t>
      </w:r>
      <w:proofErr w:type="spellEnd"/>
      <w:r>
        <w:t>, Praha. 30: 131-140.</w:t>
      </w:r>
    </w:p>
    <w:p w:rsidR="005E030A" w:rsidP="005E030A" w:rsidRDefault="005E030A"/>
    <w:p w:rsidR="005E030A" w:rsidP="005E030A" w:rsidRDefault="005E030A">
      <w:r>
        <w:t>Schaefer, C.A. and D.W. Larson. 1997. Vegetation, environmental characteristics and ideas on the maintenance of alvars on the Bruce Peninsula, Canada. Journal of Vegetation Science. 8: 797-810.</w:t>
      </w:r>
    </w:p>
    <w:p w:rsidR="005E030A" w:rsidP="005E030A" w:rsidRDefault="005E030A"/>
    <w:p w:rsidR="005E030A" w:rsidP="005E030A" w:rsidRDefault="005E030A">
      <w:r>
        <w:t xml:space="preserve">Stephenson, S.N. and P.S. </w:t>
      </w:r>
      <w:proofErr w:type="spellStart"/>
      <w:r>
        <w:t>Herendeen</w:t>
      </w:r>
      <w:proofErr w:type="spellEnd"/>
      <w:r>
        <w:t>. 1986. Short-term drought effects on the alvar communities of Drummond Island, Michigan. The Michigan Botanist. 25:16-27.</w:t>
      </w:r>
    </w:p>
    <w:p w:rsidR="005E030A" w:rsidP="005E030A" w:rsidRDefault="005E030A"/>
    <w:p w:rsidR="005E030A" w:rsidP="005E030A" w:rsidRDefault="005E030A">
      <w:proofErr w:type="spellStart"/>
      <w:r>
        <w:t>Titlyanova</w:t>
      </w:r>
      <w:proofErr w:type="spellEnd"/>
      <w:r>
        <w:t xml:space="preserve">, A., G. </w:t>
      </w:r>
      <w:proofErr w:type="spellStart"/>
      <w:r>
        <w:t>Rusch</w:t>
      </w:r>
      <w:proofErr w:type="spellEnd"/>
      <w:r>
        <w:t xml:space="preserve"> and E. van der </w:t>
      </w:r>
      <w:proofErr w:type="spellStart"/>
      <w:r>
        <w:t>Maarel</w:t>
      </w:r>
      <w:proofErr w:type="spellEnd"/>
      <w:r>
        <w:t xml:space="preserve">. 1988. Biomass structure of limestone grasslands on Oland in relation to grazing intensity. Acta </w:t>
      </w:r>
      <w:proofErr w:type="spellStart"/>
      <w:r>
        <w:t>phytogeographica</w:t>
      </w:r>
      <w:proofErr w:type="spellEnd"/>
      <w:r>
        <w:t xml:space="preserve"> </w:t>
      </w:r>
      <w:proofErr w:type="spellStart"/>
      <w:r>
        <w:t>suecica</w:t>
      </w:r>
      <w:proofErr w:type="spellEnd"/>
      <w:r>
        <w:t xml:space="preserve">. 76: 125-134. </w:t>
      </w:r>
    </w:p>
    <w:p w:rsidR="005E030A" w:rsidP="005E030A" w:rsidRDefault="005E030A"/>
    <w:p w:rsidR="005E030A" w:rsidP="005E030A" w:rsidRDefault="005E030A">
      <w:r>
        <w:t xml:space="preserve">The Nature Conservancy (TNC). 1994. Rare Plant Communities of the Coterminous United States: Midwestern Region. D. Ambrose, J. Drake, &amp; D. Faber- </w:t>
      </w:r>
      <w:proofErr w:type="spellStart"/>
      <w:r>
        <w:t>Langendoen</w:t>
      </w:r>
      <w:proofErr w:type="spellEnd"/>
      <w:r>
        <w:t xml:space="preserve"> (eds). Midwest Regional Office. Minneapolis, MN. pp. 289-306.</w:t>
      </w:r>
    </w:p>
    <w:p w:rsidRPr="00A43E41" w:rsidR="004D5F12" w:rsidP="005E030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899" w:rsidRDefault="00804899">
      <w:r>
        <w:separator/>
      </w:r>
    </w:p>
  </w:endnote>
  <w:endnote w:type="continuationSeparator" w:id="0">
    <w:p w:rsidR="00804899" w:rsidRDefault="00804899">
      <w:r>
        <w:continuationSeparator/>
      </w:r>
    </w:p>
  </w:endnote>
  <w:endnote w:type="continuationNotice" w:id="1">
    <w:p w:rsidR="00804899" w:rsidRDefault="008048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0A" w:rsidRDefault="005E030A" w:rsidP="005E030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899" w:rsidRDefault="00804899">
      <w:r>
        <w:separator/>
      </w:r>
    </w:p>
  </w:footnote>
  <w:footnote w:type="continuationSeparator" w:id="0">
    <w:p w:rsidR="00804899" w:rsidRDefault="00804899">
      <w:r>
        <w:continuationSeparator/>
      </w:r>
    </w:p>
  </w:footnote>
  <w:footnote w:type="continuationNotice" w:id="1">
    <w:p w:rsidR="00804899" w:rsidRDefault="008048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E030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annie Patton">
    <w15:presenceInfo w15:providerId="None" w15:userId="Jeannie Patton"/>
  </w15:person>
</w15:people>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41849"/>
    <w:pPr>
      <w:ind w:left="720"/>
    </w:pPr>
    <w:rPr>
      <w:rFonts w:ascii="Calibri" w:eastAsiaTheme="minorHAnsi" w:hAnsi="Calibri"/>
      <w:sz w:val="22"/>
      <w:szCs w:val="22"/>
    </w:rPr>
  </w:style>
  <w:style w:type="character" w:styleId="Hyperlink">
    <w:name w:val="Hyperlink"/>
    <w:basedOn w:val="DefaultParagraphFont"/>
    <w:rsid w:val="00341849"/>
    <w:rPr>
      <w:color w:val="0000FF" w:themeColor="hyperlink"/>
      <w:u w:val="single"/>
    </w:rPr>
  </w:style>
  <w:style w:type="paragraph" w:styleId="BalloonText">
    <w:name w:val="Balloon Text"/>
    <w:basedOn w:val="Normal"/>
    <w:link w:val="BalloonTextChar"/>
    <w:uiPriority w:val="99"/>
    <w:semiHidden/>
    <w:unhideWhenUsed/>
    <w:rsid w:val="00341849"/>
    <w:rPr>
      <w:rFonts w:ascii="Tahoma" w:hAnsi="Tahoma" w:cs="Tahoma"/>
      <w:sz w:val="16"/>
      <w:szCs w:val="16"/>
    </w:rPr>
  </w:style>
  <w:style w:type="character" w:customStyle="1" w:styleId="BalloonTextChar">
    <w:name w:val="Balloon Text Char"/>
    <w:basedOn w:val="DefaultParagraphFont"/>
    <w:link w:val="BalloonText"/>
    <w:uiPriority w:val="99"/>
    <w:semiHidden/>
    <w:rsid w:val="003418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501949">
      <w:bodyDiv w:val="1"/>
      <w:marLeft w:val="0"/>
      <w:marRight w:val="0"/>
      <w:marTop w:val="0"/>
      <w:marBottom w:val="0"/>
      <w:divBdr>
        <w:top w:val="none" w:sz="0" w:space="0" w:color="auto"/>
        <w:left w:val="none" w:sz="0" w:space="0" w:color="auto"/>
        <w:bottom w:val="none" w:sz="0" w:space="0" w:color="auto"/>
        <w:right w:val="none" w:sz="0" w:space="0" w:color="auto"/>
      </w:divBdr>
    </w:div>
    <w:div w:id="213602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microsoft.com/office/2011/relationships/people" Target="people.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3126</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4</cp:revision>
  <cp:lastPrinted>2014-08-21T15:05:00Z</cp:lastPrinted>
  <dcterms:created xsi:type="dcterms:W3CDTF">2018-04-16T20:30:00Z</dcterms:created>
  <dcterms:modified xsi:type="dcterms:W3CDTF">2025-02-12T09:41:54Z</dcterms:modified>
</cp:coreProperties>
</file>