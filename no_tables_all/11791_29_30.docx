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198" w:rsidP="00CE6198" w:rsidRDefault="00CE6198" w14:paraId="1FBD0872" w14:textId="77777777">
      <w:pPr>
        <w:pStyle w:val="BpSTitle"/>
      </w:pPr>
      <w:r>
        <w:t>11791</w:t>
      </w:r>
    </w:p>
    <w:p w:rsidR="00CE6198" w:rsidP="00CE6198" w:rsidRDefault="00CE6198" w14:paraId="31F9C499" w14:textId="77777777">
      <w:pPr>
        <w:pStyle w:val="BpSTitle"/>
      </w:pPr>
      <w:r>
        <w:t>Northwestern Great Plains-Black Hills Ponderosa Pine Woodland and Savanna - Low Elevation Woodland</w:t>
      </w:r>
    </w:p>
    <w:p w:rsidR="00CE6198" w:rsidP="00CE6198" w:rsidRDefault="00CE6198" w14:paraId="55F7EA7C" w14:textId="022CD98B">
      <w:r>
        <w:t>BpS Model/Description Version: Aug. 2020</w:t>
      </w:r>
      <w:r>
        <w:tab/>
      </w:r>
      <w:r>
        <w:tab/>
      </w:r>
      <w:r>
        <w:tab/>
      </w:r>
      <w:r>
        <w:tab/>
      </w:r>
      <w:r>
        <w:tab/>
      </w:r>
      <w:r>
        <w:tab/>
      </w:r>
      <w:r>
        <w:tab/>
      </w:r>
    </w:p>
    <w:p w:rsidR="00CE6198" w:rsidP="00CE6198" w:rsidRDefault="00CE6198" w14:paraId="22EB8D23" w14:textId="77777777"/>
    <w:p w:rsidR="00CE6198" w:rsidP="00CE6198" w:rsidRDefault="00D5204B" w14:paraId="42E40629" w14:textId="0897E155">
      <w:r w:rsidRPr="00D5204B">
        <w:rPr>
          <w:b/>
        </w:rPr>
        <w:t>Reviewed by:</w:t>
      </w:r>
      <w:r>
        <w:t xml:space="preserve"> Shannon Murphy</w:t>
      </w:r>
    </w:p>
    <w:p w:rsidR="00CE6198" w:rsidP="00CE6198" w:rsidRDefault="00CE6198" w14:paraId="40CD39EC" w14:textId="77777777">
      <w:pPr>
        <w:pStyle w:val="InfoPara"/>
      </w:pPr>
      <w:r>
        <w:t>Vegetation Type</w:t>
      </w:r>
    </w:p>
    <w:p w:rsidR="00CE6198" w:rsidP="00CE6198" w:rsidRDefault="00CE6198" w14:paraId="1C33E336" w14:textId="77777777">
      <w:r>
        <w:t>Forest and Woodland</w:t>
      </w:r>
    </w:p>
    <w:p w:rsidR="00CE6198" w:rsidP="00CE6198" w:rsidRDefault="00CE6198" w14:paraId="0DA0453E" w14:textId="77777777">
      <w:pPr>
        <w:pStyle w:val="InfoPara"/>
      </w:pPr>
      <w:r>
        <w:t>Map Zones</w:t>
      </w:r>
    </w:p>
    <w:p w:rsidR="00987F2D" w:rsidP="00987F2D" w:rsidRDefault="00E84955" w14:paraId="588D1EF5" w14:textId="77777777">
      <w:r>
        <w:t xml:space="preserve">29, </w:t>
      </w:r>
      <w:r w:rsidR="00987F2D">
        <w:t>30</w:t>
      </w:r>
    </w:p>
    <w:p w:rsidR="00CE6198" w:rsidP="00CE6198" w:rsidRDefault="00CE6198" w14:paraId="38E98920" w14:textId="77777777">
      <w:pPr>
        <w:pStyle w:val="InfoPara"/>
      </w:pPr>
      <w:r>
        <w:t>Model Splits or Lumps</w:t>
      </w:r>
    </w:p>
    <w:p w:rsidR="00CE6198" w:rsidP="00CE6198" w:rsidRDefault="00CE6198" w14:paraId="723E6E95" w14:textId="358A144C">
      <w:r>
        <w:t xml:space="preserve">This </w:t>
      </w:r>
      <w:r w:rsidR="00902E62">
        <w:t>Biophysical Setting (</w:t>
      </w:r>
      <w:r>
        <w:t>BpS</w:t>
      </w:r>
      <w:r w:rsidR="00902E62">
        <w:t>)</w:t>
      </w:r>
      <w:r>
        <w:t xml:space="preserve"> is lumped with 1013</w:t>
      </w:r>
      <w:r w:rsidR="00902E62">
        <w:t>.</w:t>
      </w:r>
    </w:p>
    <w:p w:rsidR="00CE6198" w:rsidP="00CE6198" w:rsidRDefault="00CE6198" w14:paraId="602541CA" w14:textId="77777777">
      <w:pPr>
        <w:pStyle w:val="InfoPara"/>
      </w:pPr>
      <w:r>
        <w:t>Geographic Range</w:t>
      </w:r>
    </w:p>
    <w:p w:rsidR="004849D0" w:rsidP="004849D0" w:rsidRDefault="00352E76" w14:paraId="706CDFD5" w14:textId="64D577A0">
      <w:r w:rsidRPr="00352E76">
        <w:t>This low-elevation ponderosa pine woodland and forest grows in the northern and central Black Hills on all aspects, below</w:t>
      </w:r>
      <w:r>
        <w:t xml:space="preserve"> </w:t>
      </w:r>
      <w:r w:rsidR="000F66D6">
        <w:t>BpS 10480</w:t>
      </w:r>
      <w:r w:rsidRPr="00352E76">
        <w:t xml:space="preserve"> and above </w:t>
      </w:r>
      <w:r>
        <w:t>BpS 11792</w:t>
      </w:r>
      <w:r w:rsidRPr="00352E76">
        <w:t xml:space="preserve">. </w:t>
      </w:r>
      <w:r>
        <w:t>This</w:t>
      </w:r>
      <w:r w:rsidRPr="00352E76">
        <w:t xml:space="preserve"> woodland and forest type also occur</w:t>
      </w:r>
      <w:r>
        <w:t>s</w:t>
      </w:r>
      <w:r w:rsidRPr="00352E76">
        <w:t xml:space="preserve"> in areas surrounding the Black Hills, i</w:t>
      </w:r>
      <w:r>
        <w:t xml:space="preserve">ncluding </w:t>
      </w:r>
      <w:r w:rsidRPr="00352E76">
        <w:t>southeastern Montana, northcentral Wyoming's Bighorn</w:t>
      </w:r>
      <w:r>
        <w:t xml:space="preserve"> National Forest</w:t>
      </w:r>
      <w:r w:rsidRPr="00352E76">
        <w:t>, and small portions of southwestern North Dakota and northwestern South Dakota</w:t>
      </w:r>
      <w:r>
        <w:t>.</w:t>
      </w:r>
      <w:r w:rsidR="004849D0">
        <w:t xml:space="preserve"> Includes Bull Mountains north of Billings -</w:t>
      </w:r>
      <w:r w:rsidR="00902E62">
        <w:t>-</w:t>
      </w:r>
      <w:r w:rsidR="004849D0">
        <w:t xml:space="preserve"> northeastern quadrant of </w:t>
      </w:r>
      <w:r w:rsidR="00902E62">
        <w:t>map zone (</w:t>
      </w:r>
      <w:r w:rsidR="004849D0">
        <w:t>MZ</w:t>
      </w:r>
      <w:r w:rsidR="00902E62">
        <w:t xml:space="preserve">) </w:t>
      </w:r>
      <w:r w:rsidR="004849D0">
        <w:t>29. This type would be in MZs 29 and 30. In MZ29, specifically in subsections 331Mi, 331Md</w:t>
      </w:r>
      <w:r w:rsidR="00902E62">
        <w:t>,</w:t>
      </w:r>
      <w:r w:rsidR="004849D0">
        <w:t xml:space="preserve"> and 334Ab. </w:t>
      </w:r>
    </w:p>
    <w:p w:rsidRPr="00352E76" w:rsidR="00352E76" w:rsidP="00D5204B" w:rsidRDefault="00352E76" w14:paraId="2680DB63" w14:textId="51597867"/>
    <w:p w:rsidR="00CE6198" w:rsidP="00CE6198" w:rsidRDefault="00CE6198" w14:paraId="2F2E0BD9" w14:textId="77777777">
      <w:pPr>
        <w:pStyle w:val="InfoPara"/>
      </w:pPr>
      <w:r>
        <w:t>Biophysical Site Description</w:t>
      </w:r>
    </w:p>
    <w:p w:rsidR="00CE6198" w:rsidP="00CE6198" w:rsidRDefault="00025955" w14:paraId="707493D9" w14:textId="30106785">
      <w:r>
        <w:t>This BpS is found on all aspects of the Black Hills, below BpS</w:t>
      </w:r>
      <w:r w:rsidR="00D5204B">
        <w:t xml:space="preserve"> 10480</w:t>
      </w:r>
      <w:r>
        <w:t xml:space="preserve"> and above </w:t>
      </w:r>
      <w:r w:rsidR="00D5204B">
        <w:t>BpS 11792</w:t>
      </w:r>
      <w:r>
        <w:t xml:space="preserve"> predomina</w:t>
      </w:r>
      <w:r w:rsidR="00902E62">
        <w:t>nt</w:t>
      </w:r>
      <w:r>
        <w:t>ly on the lower limestone plateau and material weathered from metamorphic rocks.</w:t>
      </w:r>
      <w:r w:rsidR="009A1BF3">
        <w:t xml:space="preserve"> Typically</w:t>
      </w:r>
      <w:r w:rsidR="00902E62">
        <w:t>,</w:t>
      </w:r>
      <w:r w:rsidR="009A1BF3">
        <w:t xml:space="preserve"> this type is found at e</w:t>
      </w:r>
      <w:r w:rsidRPr="003C104A" w:rsidR="003C104A">
        <w:t>levation</w:t>
      </w:r>
      <w:r w:rsidR="009A1BF3">
        <w:t>s</w:t>
      </w:r>
      <w:r w:rsidRPr="003C104A" w:rsidR="003C104A">
        <w:t xml:space="preserve"> rang</w:t>
      </w:r>
      <w:r w:rsidR="009A1BF3">
        <w:t>ing</w:t>
      </w:r>
      <w:r w:rsidRPr="003C104A" w:rsidR="003C104A">
        <w:t xml:space="preserve"> from </w:t>
      </w:r>
      <w:r w:rsidR="00902E62">
        <w:t>~</w:t>
      </w:r>
      <w:r w:rsidRPr="003C104A" w:rsidR="003C104A">
        <w:t>4,000</w:t>
      </w:r>
      <w:r w:rsidR="00902E62">
        <w:t>-</w:t>
      </w:r>
      <w:r w:rsidRPr="003C104A" w:rsidR="003C104A">
        <w:t>6,000 feet (1,200-1,800 m)</w:t>
      </w:r>
      <w:r w:rsidR="00144295">
        <w:t xml:space="preserve"> (Marriott</w:t>
      </w:r>
      <w:r w:rsidR="004849D0">
        <w:t xml:space="preserve"> et al. </w:t>
      </w:r>
      <w:r w:rsidR="00144295">
        <w:t>2000)</w:t>
      </w:r>
      <w:r w:rsidRPr="003C104A" w:rsidR="003C104A">
        <w:t>. At these sites</w:t>
      </w:r>
      <w:r w:rsidR="00902E62">
        <w:t>,</w:t>
      </w:r>
      <w:r w:rsidRPr="003C104A" w:rsidR="003C104A">
        <w:t xml:space="preserve"> ponderosa pine grows more densely and continu</w:t>
      </w:r>
      <w:r w:rsidR="00D5204B">
        <w:t>ously than in the savanna type BpS 11792</w:t>
      </w:r>
      <w:r w:rsidRPr="003C104A" w:rsidR="003C104A">
        <w:t>.</w:t>
      </w:r>
      <w:r w:rsidR="009A1BF3">
        <w:t xml:space="preserve"> Outside of the Black Hills, t</w:t>
      </w:r>
      <w:r w:rsidR="00731858">
        <w:t>his type is found on n</w:t>
      </w:r>
      <w:r w:rsidR="00CE6198">
        <w:t>orth and northeast aspect slopes</w:t>
      </w:r>
      <w:r w:rsidR="004849D0">
        <w:t>.</w:t>
      </w:r>
      <w:r w:rsidR="00CE6198">
        <w:t xml:space="preserve"> Soils range from sandy loams to loams (Hansen and Hoffman 1988). The underlying substrate </w:t>
      </w:r>
      <w:r w:rsidR="00731858">
        <w:t>is</w:t>
      </w:r>
      <w:r w:rsidR="00CE6198">
        <w:t xml:space="preserve"> predominantly sedimentary. </w:t>
      </w:r>
    </w:p>
    <w:p w:rsidR="00CE6198" w:rsidP="00CE6198" w:rsidRDefault="00CE6198" w14:paraId="4358EFC8" w14:textId="19100DF0"/>
    <w:p w:rsidR="00CE6198" w:rsidP="00CE6198" w:rsidRDefault="00CE6198" w14:paraId="45F3A08D" w14:textId="77777777">
      <w:pPr>
        <w:pStyle w:val="InfoPara"/>
      </w:pPr>
      <w:r>
        <w:t>Vegetation Description</w:t>
      </w:r>
    </w:p>
    <w:p w:rsidR="00CE6198" w:rsidP="00CE6198" w:rsidRDefault="00CE6198" w14:paraId="2E631358" w14:textId="0A377936">
      <w:r>
        <w:t>Ponderosa pine</w:t>
      </w:r>
      <w:r w:rsidR="006D2063">
        <w:t xml:space="preserve"> is the dominant species in this vegetation type. Other c</w:t>
      </w:r>
      <w:r w:rsidRPr="00953EF1" w:rsidR="006D2063">
        <w:t xml:space="preserve">ommonly associated </w:t>
      </w:r>
      <w:r w:rsidR="006D2063">
        <w:t>trees</w:t>
      </w:r>
      <w:r w:rsidRPr="00953EF1" w:rsidR="006D2063">
        <w:t xml:space="preserve"> include </w:t>
      </w:r>
      <w:r w:rsidR="008D17DD">
        <w:t>bur oak</w:t>
      </w:r>
      <w:r w:rsidR="006D2063">
        <w:t xml:space="preserve"> and </w:t>
      </w:r>
      <w:r w:rsidRPr="00953EF1" w:rsidR="006D2063">
        <w:t>Rocky Mountain juniper</w:t>
      </w:r>
      <w:r w:rsidR="006D2063">
        <w:t>. Common shrubs include</w:t>
      </w:r>
      <w:r w:rsidRPr="00953EF1" w:rsidR="006D2063">
        <w:t xml:space="preserve"> </w:t>
      </w:r>
      <w:r w:rsidR="00F54A0E">
        <w:t xml:space="preserve">chokecherry, </w:t>
      </w:r>
      <w:r w:rsidRPr="00953EF1" w:rsidR="006D2063">
        <w:t xml:space="preserve">common juniper, </w:t>
      </w:r>
      <w:r w:rsidR="00F54A0E">
        <w:t xml:space="preserve">common snowberry, </w:t>
      </w:r>
      <w:r w:rsidRPr="00953EF1" w:rsidR="006D2063">
        <w:t xml:space="preserve">creeping barberry, </w:t>
      </w:r>
      <w:r w:rsidR="00F54A0E">
        <w:t xml:space="preserve">kinnikinnick, </w:t>
      </w:r>
      <w:r w:rsidR="006D2063">
        <w:t>Saskatoon serviceberry,</w:t>
      </w:r>
      <w:r w:rsidR="00F54A0E">
        <w:t xml:space="preserve"> and</w:t>
      </w:r>
      <w:r w:rsidR="006D2063">
        <w:t xml:space="preserve"> white spirea</w:t>
      </w:r>
      <w:r w:rsidR="00F54A0E">
        <w:t>. C</w:t>
      </w:r>
      <w:r w:rsidR="006D2063">
        <w:t>ommon graminoids include</w:t>
      </w:r>
      <w:r w:rsidR="00F54A0E">
        <w:t xml:space="preserve"> poverty oatgrass,</w:t>
      </w:r>
      <w:r w:rsidRPr="00953EF1" w:rsidR="006D2063">
        <w:t xml:space="preserve"> sedge</w:t>
      </w:r>
      <w:r w:rsidR="006D2063">
        <w:t>s</w:t>
      </w:r>
      <w:r w:rsidRPr="00953EF1" w:rsidR="006D2063">
        <w:t>, and roughleaf ricegrass</w:t>
      </w:r>
      <w:r w:rsidR="00090602">
        <w:t xml:space="preserve"> (Marriott et al</w:t>
      </w:r>
      <w:r w:rsidR="00902E62">
        <w:t>.</w:t>
      </w:r>
      <w:r w:rsidR="00090602">
        <w:t xml:space="preserve"> 2000)</w:t>
      </w:r>
      <w:r>
        <w:t xml:space="preserve">. </w:t>
      </w:r>
    </w:p>
    <w:p w:rsidR="00CE6198" w:rsidP="00CE6198" w:rsidRDefault="00CE6198" w14:paraId="29E9F3CE" w14:textId="77777777"/>
    <w:p w:rsidR="00CE6198" w:rsidP="00CE6198" w:rsidRDefault="00CE6198" w14:paraId="0F3B01B4" w14:textId="35D445A1">
      <w:r>
        <w:t xml:space="preserve">BpS Code 1013 Bur Oak </w:t>
      </w:r>
      <w:r w:rsidR="004849D0">
        <w:t xml:space="preserve">is </w:t>
      </w:r>
      <w:r>
        <w:t>included in this model</w:t>
      </w:r>
      <w:r w:rsidR="00902E62">
        <w:t xml:space="preserve">; </w:t>
      </w:r>
      <w:r>
        <w:t xml:space="preserve">1013 occurs primarily in the </w:t>
      </w:r>
      <w:r w:rsidR="00902E62">
        <w:t>n</w:t>
      </w:r>
      <w:r>
        <w:t>orth</w:t>
      </w:r>
      <w:r w:rsidR="00902E62">
        <w:t>w</w:t>
      </w:r>
      <w:r>
        <w:t xml:space="preserve">estern Black Hills and Bearlodge although </w:t>
      </w:r>
      <w:r w:rsidR="00902E62">
        <w:t xml:space="preserve">it </w:t>
      </w:r>
      <w:r>
        <w:t xml:space="preserve">can occur in </w:t>
      </w:r>
      <w:r w:rsidR="008D17DD">
        <w:t>occasionally</w:t>
      </w:r>
      <w:r>
        <w:t xml:space="preserve"> through</w:t>
      </w:r>
      <w:r w:rsidR="008D17DD">
        <w:t>ou</w:t>
      </w:r>
      <w:r>
        <w:t>t the BpS. For more information on this site</w:t>
      </w:r>
      <w:r w:rsidR="00902E62">
        <w:t>,</w:t>
      </w:r>
      <w:r>
        <w:t xml:space="preserve"> see Marriott et al</w:t>
      </w:r>
      <w:r w:rsidR="00902E62">
        <w:t>.</w:t>
      </w:r>
      <w:r>
        <w:t xml:space="preserve"> 2000.</w:t>
      </w:r>
    </w:p>
    <w:p w:rsidR="00CE6198" w:rsidP="00CE6198" w:rsidRDefault="00CE6198" w14:paraId="65BCFE07" w14:textId="77777777">
      <w:pPr>
        <w:pStyle w:val="InfoPara"/>
      </w:pPr>
      <w:r>
        <w:t>BpS Dominant and Indicator Species</w:t>
      </w:r>
    </w:p>
    <w:p>
      <w:r>
        <w:rPr>
          <w:sz w:val="16"/>
        </w:rPr>
        <w:t>Species names are from the NRCS PLANTS database. Check species codes at http://plants.usda.gov.</w:t>
      </w:r>
    </w:p>
    <w:p w:rsidR="00CE6198" w:rsidP="00CE6198" w:rsidRDefault="00CE6198" w14:paraId="2C241116" w14:textId="77777777">
      <w:pPr>
        <w:pStyle w:val="InfoPara"/>
      </w:pPr>
      <w:r>
        <w:t>Disturbance Description</w:t>
      </w:r>
    </w:p>
    <w:p w:rsidR="00FD70C1" w:rsidP="00FD70C1" w:rsidRDefault="00090602" w14:paraId="124BAB16" w14:textId="7FAB71BF">
      <w:r w:rsidRPr="00953EF1">
        <w:t>Fire</w:t>
      </w:r>
      <w:r>
        <w:t>s were less</w:t>
      </w:r>
      <w:r w:rsidRPr="00953EF1">
        <w:t xml:space="preserve"> frequen</w:t>
      </w:r>
      <w:r>
        <w:t>t and severity more variable in the</w:t>
      </w:r>
      <w:r w:rsidR="004849D0">
        <w:t>se more</w:t>
      </w:r>
      <w:r>
        <w:t xml:space="preserve"> mesic ponderosa pine woodlands and forests at higher elevations as compared to those in the lower</w:t>
      </w:r>
      <w:r w:rsidR="00902E62">
        <w:t>-</w:t>
      </w:r>
      <w:r>
        <w:t>elevation ponderosa pine savanna</w:t>
      </w:r>
      <w:r w:rsidR="00C440CA">
        <w:t xml:space="preserve"> (BpS 11792)</w:t>
      </w:r>
      <w:r w:rsidRPr="00953EF1">
        <w:t>. In these communities</w:t>
      </w:r>
      <w:r w:rsidR="00902E62">
        <w:t>,</w:t>
      </w:r>
      <w:r w:rsidRPr="00953EF1">
        <w:t xml:space="preserve"> low</w:t>
      </w:r>
      <w:r>
        <w:t>-</w:t>
      </w:r>
      <w:r w:rsidRPr="00953EF1">
        <w:t xml:space="preserve"> to moderate</w:t>
      </w:r>
      <w:r>
        <w:t>-</w:t>
      </w:r>
      <w:r w:rsidRPr="00953EF1">
        <w:t xml:space="preserve">severity surface fires </w:t>
      </w:r>
      <w:r>
        <w:t xml:space="preserve">occurred at </w:t>
      </w:r>
      <w:r w:rsidR="00902E62">
        <w:t>~</w:t>
      </w:r>
      <w:r w:rsidRPr="00953EF1">
        <w:t>10</w:t>
      </w:r>
      <w:r>
        <w:t>-</w:t>
      </w:r>
      <w:r w:rsidRPr="00953EF1">
        <w:t>22yr</w:t>
      </w:r>
      <w:r>
        <w:t xml:space="preserve"> interval</w:t>
      </w:r>
      <w:r w:rsidRPr="00953EF1">
        <w:t xml:space="preserve">s, </w:t>
      </w:r>
      <w:r>
        <w:t xml:space="preserve">and high-severity, crown fires occurred </w:t>
      </w:r>
      <w:r w:rsidRPr="00953EF1">
        <w:t>infrequent</w:t>
      </w:r>
      <w:r>
        <w:t>ly</w:t>
      </w:r>
      <w:r w:rsidRPr="00953EF1">
        <w:t xml:space="preserve"> (&gt;100</w:t>
      </w:r>
      <w:r w:rsidR="00902E62">
        <w:t>yr</w:t>
      </w:r>
      <w:r>
        <w:t xml:space="preserve"> interval</w:t>
      </w:r>
      <w:r w:rsidRPr="00953EF1">
        <w:t>s)</w:t>
      </w:r>
      <w:r w:rsidR="00C440CA">
        <w:t xml:space="preserve"> (Brown 2003; Brown and Sieg 1996; Brown et al</w:t>
      </w:r>
      <w:r w:rsidR="00902E62">
        <w:t>.</w:t>
      </w:r>
      <w:r w:rsidR="00C440CA">
        <w:t xml:space="preserve"> 2008; Wienk et al</w:t>
      </w:r>
      <w:r w:rsidR="00902E62">
        <w:t>.</w:t>
      </w:r>
      <w:r w:rsidR="00C440CA">
        <w:t xml:space="preserve"> 2004)</w:t>
      </w:r>
      <w:r>
        <w:t>.</w:t>
      </w:r>
      <w:r w:rsidR="00FD70C1">
        <w:t xml:space="preserve"> See Murphy</w:t>
      </w:r>
      <w:r w:rsidR="00902E62">
        <w:t xml:space="preserve"> (</w:t>
      </w:r>
      <w:r w:rsidR="00FD70C1">
        <w:t>2017</w:t>
      </w:r>
      <w:r w:rsidR="00902E62">
        <w:t>)</w:t>
      </w:r>
      <w:r w:rsidR="00FD70C1">
        <w:t xml:space="preserve"> for a synthesis of fire regimes in the Black Hills region.</w:t>
      </w:r>
    </w:p>
    <w:p w:rsidR="00C440CA" w:rsidP="00CE6198" w:rsidRDefault="00C440CA" w14:paraId="0ED07923" w14:textId="77777777">
      <w:pPr>
        <w:rPr>
          <w:color w:val="FF0000"/>
        </w:rPr>
      </w:pPr>
    </w:p>
    <w:p w:rsidR="00CE6198" w:rsidP="00CE6198" w:rsidRDefault="00CE6198" w14:paraId="7EB05500" w14:textId="3254998F">
      <w:r>
        <w:t>The presence of abundant fire-scarred trees in multi-aged stands supports a prevailing historical model for ponderosa pine forests in which recurrent surface fires affected heterogeneous forest structure (Brown 2006). Mixed</w:t>
      </w:r>
      <w:r w:rsidR="00902E62">
        <w:t>-</w:t>
      </w:r>
      <w:r>
        <w:t xml:space="preserve">severity fire occurs if fire return intervals </w:t>
      </w:r>
      <w:r w:rsidR="00902E62">
        <w:t xml:space="preserve">(FRIs) </w:t>
      </w:r>
      <w:r>
        <w:t>are missed and stand</w:t>
      </w:r>
      <w:r w:rsidR="00902E62">
        <w:t>-</w:t>
      </w:r>
      <w:r>
        <w:t>replacement fire is infrequent. Some speculate that stand</w:t>
      </w:r>
      <w:r w:rsidR="00902E62">
        <w:t>-</w:t>
      </w:r>
      <w:r>
        <w:t>replacing fire in the Black Hills is less frequent than outside. The Black Hills</w:t>
      </w:r>
      <w:r w:rsidR="00902E62">
        <w:t>’</w:t>
      </w:r>
      <w:r>
        <w:t xml:space="preserve"> stand</w:t>
      </w:r>
      <w:r w:rsidR="00902E62">
        <w:t>-</w:t>
      </w:r>
      <w:r>
        <w:t xml:space="preserve">replacement frequency is thought to be </w:t>
      </w:r>
      <w:r w:rsidR="00902E62">
        <w:t>~</w:t>
      </w:r>
      <w:r>
        <w:t>300yrs+. Some speculate that the stand</w:t>
      </w:r>
      <w:r w:rsidR="00902E62">
        <w:t>-</w:t>
      </w:r>
      <w:r>
        <w:t xml:space="preserve">replacement frequency outside the Black Hills is thought to be </w:t>
      </w:r>
      <w:r w:rsidR="00902E62">
        <w:t>~</w:t>
      </w:r>
      <w:r>
        <w:t xml:space="preserve">150-200yrs (and is thought to be as such for the Laramie Peak area). With the Native American influence outside of the Black Hills, the replacement fire interval could be even more frequent than the 300yr interval. However, due to lack of evidence for a different interval outside of the Black Hills, the 300yr interval was chosen for this model and based on review. </w:t>
      </w:r>
    </w:p>
    <w:p w:rsidR="00CE6198" w:rsidP="00CE6198" w:rsidRDefault="00CE6198" w14:paraId="4DB9E34D" w14:textId="77777777"/>
    <w:p w:rsidR="00CE6198" w:rsidP="00CE6198" w:rsidRDefault="00CE6198" w14:paraId="6F51D604" w14:textId="7293DC43">
      <w:r>
        <w:t>There is considerable debate over the role of mixed</w:t>
      </w:r>
      <w:r w:rsidR="00902E62">
        <w:t>-</w:t>
      </w:r>
      <w:r>
        <w:t xml:space="preserve">severity and surface fires in the historical range of variability in this and other ponderosa pine forests in the northern and central Rockies (Baker and Ehle 2001, 2003; Barrett 2004; Veblen et al. 2000). </w:t>
      </w:r>
    </w:p>
    <w:p w:rsidR="00CE6198" w:rsidP="00CE6198" w:rsidRDefault="00CE6198" w14:paraId="318C3783" w14:textId="77777777"/>
    <w:p w:rsidR="00CE6198" w:rsidP="00CE6198" w:rsidRDefault="00CE6198" w14:paraId="6B3A7155" w14:textId="77777777">
      <w:r>
        <w:t xml:space="preserve">Brown (in press) argues that surface fire was dominant mode of disturbance. </w:t>
      </w:r>
    </w:p>
    <w:p w:rsidR="00CE6198" w:rsidP="00CE6198" w:rsidRDefault="00CE6198" w14:paraId="3C1AB46D" w14:textId="77777777"/>
    <w:p w:rsidR="00CE6198" w:rsidP="00CE6198" w:rsidRDefault="00CE6198" w14:paraId="67889ED3" w14:textId="2D75E3F6">
      <w:r>
        <w:t xml:space="preserve">Snead (2005) reported a </w:t>
      </w:r>
      <w:r w:rsidR="00902E62">
        <w:t>mean fire return interval</w:t>
      </w:r>
      <w:r w:rsidR="009615BD">
        <w:t xml:space="preserve"> </w:t>
      </w:r>
      <w:r>
        <w:t xml:space="preserve">of 4-42yrs on northern side of Ashland Ranger District; on southern side, 4-63yrs. </w:t>
      </w:r>
    </w:p>
    <w:p w:rsidR="00CE6198" w:rsidP="00CE6198" w:rsidRDefault="00CE6198" w14:paraId="7F41EDB3" w14:textId="77777777"/>
    <w:p w:rsidR="00CE6198" w:rsidP="00CE6198" w:rsidRDefault="00CE6198" w14:paraId="3D935946" w14:textId="0B6BEB2E"/>
    <w:p w:rsidR="00CE6198" w:rsidP="00CE6198" w:rsidRDefault="00CE6198" w14:paraId="72BEFAC7" w14:textId="56DA1C8D"/>
    <w:p w:rsidR="00CE6198" w:rsidP="00CE6198" w:rsidRDefault="00CE6198" w14:paraId="6FBDA0B5" w14:textId="77777777"/>
    <w:p w:rsidR="00CE6198" w:rsidP="00CE6198" w:rsidRDefault="00CE6198" w14:paraId="58CB3D2F" w14:textId="5ADD1B71">
      <w:r>
        <w:lastRenderedPageBreak/>
        <w:t>Precipitation is concentrated in April through June but occurs throughout the growing season, resulting in good pine regeneration and dense patches of saplings. Elk, and to a lesser extent, bison, were important ungulates. Windthrow, storm damage</w:t>
      </w:r>
      <w:r w:rsidR="009615BD">
        <w:t>,</w:t>
      </w:r>
      <w:r>
        <w:t xml:space="preserve"> and mountain pine beetles </w:t>
      </w:r>
      <w:r w:rsidR="00090602">
        <w:t>a</w:t>
      </w:r>
      <w:r>
        <w:t>re important disturbances in this type, especially when stands reach high densities, as evidenced in mountain pine beetle outbreaks occu</w:t>
      </w:r>
      <w:r w:rsidR="00090602">
        <w:t>r</w:t>
      </w:r>
      <w:r>
        <w:t xml:space="preserve">ring from 2000 through present and still increasing (USDA Forest Service 2006 map). </w:t>
      </w:r>
    </w:p>
    <w:p w:rsidR="00CE6198" w:rsidP="00CE6198" w:rsidRDefault="00CE6198" w14:paraId="07F7109D" w14:textId="77777777"/>
    <w:p w:rsidR="00CE6198" w:rsidP="00CE6198" w:rsidRDefault="00CE6198" w14:paraId="2C451707" w14:textId="7181158A">
      <w:r>
        <w:t>Insect/disease disturbance occurs, but frequency</w:t>
      </w:r>
      <w:r w:rsidR="00090602">
        <w:t xml:space="preserve"> is variable</w:t>
      </w:r>
      <w:r>
        <w:t>. It was modeled at a very infrequent rate. Frequency could be related to density; therefore,</w:t>
      </w:r>
      <w:r w:rsidR="004849D0">
        <w:t xml:space="preserve"> is</w:t>
      </w:r>
      <w:r>
        <w:t xml:space="preserve"> modeled in the late closed and open stages. For additional information on insects in the Black Hills</w:t>
      </w:r>
      <w:r w:rsidR="009615BD">
        <w:t>,</w:t>
      </w:r>
      <w:r>
        <w:t xml:space="preserve"> see the Phase II Amendment (USDA Forest Service 2005).</w:t>
      </w:r>
    </w:p>
    <w:p w:rsidR="00CE6198" w:rsidP="00CE6198" w:rsidRDefault="00CE6198" w14:paraId="71911FA9" w14:textId="77777777"/>
    <w:p w:rsidR="00CE6198" w:rsidP="00CE6198" w:rsidRDefault="00CE6198" w14:paraId="67789878" w14:textId="1AB571F1">
      <w:r>
        <w:t xml:space="preserve">Disturbance from mountain pine beetles (MPB) was frequent locally and rare area-wide. Current research indicates highest probability of infestation occurs in areas </w:t>
      </w:r>
      <w:r w:rsidR="009615BD">
        <w:t>&gt;</w:t>
      </w:r>
      <w:r>
        <w:t xml:space="preserve">120 sq ft per acre (possibly 100) of trees averaging </w:t>
      </w:r>
      <w:r w:rsidR="009615BD">
        <w:t>7in</w:t>
      </w:r>
      <w:r>
        <w:t xml:space="preserve"> DBH or greater. </w:t>
      </w:r>
    </w:p>
    <w:p w:rsidR="00CE6198" w:rsidP="00CE6198" w:rsidRDefault="00CE6198" w14:paraId="187E1A06" w14:textId="77777777"/>
    <w:p w:rsidR="00CE6198" w:rsidP="00CE6198" w:rsidRDefault="00CE6198" w14:paraId="38B91745" w14:textId="3DE0EC43">
      <w:r>
        <w:t>The occurrence of area</w:t>
      </w:r>
      <w:r w:rsidR="009615BD">
        <w:t>-</w:t>
      </w:r>
      <w:r>
        <w:t>wide MPB epidemics is dependent on favorable weather and abundant food supplies in the form of adjacent susceptible areas.</w:t>
      </w:r>
    </w:p>
    <w:p w:rsidR="00CE6198" w:rsidP="00CE6198" w:rsidRDefault="00CE6198" w14:paraId="2FBE89A9" w14:textId="77777777"/>
    <w:p w:rsidR="00CE6198" w:rsidP="00CE6198" w:rsidRDefault="00CE6198" w14:paraId="3BB3D8D5" w14:textId="7F6F9055">
      <w:r>
        <w:t>In ponderosa pine, bur oak occurs with fire</w:t>
      </w:r>
      <w:r w:rsidR="009615BD">
        <w:t>-</w:t>
      </w:r>
      <w:r>
        <w:t>adapted species. When a stand</w:t>
      </w:r>
      <w:r w:rsidR="009615BD">
        <w:t>-</w:t>
      </w:r>
      <w:r>
        <w:t xml:space="preserve">replacing fire occurs, system will get big patches of bur oak that will persist until the pine comes in. </w:t>
      </w:r>
      <w:r w:rsidR="001A7E51">
        <w:t>Bur oak</w:t>
      </w:r>
      <w:r>
        <w:t xml:space="preserve"> is </w:t>
      </w:r>
      <w:r w:rsidR="004849D0">
        <w:t xml:space="preserve">moderately </w:t>
      </w:r>
      <w:r>
        <w:t>shade</w:t>
      </w:r>
      <w:r w:rsidR="009615BD">
        <w:t>-</w:t>
      </w:r>
      <w:r>
        <w:t>intolerant</w:t>
      </w:r>
      <w:r w:rsidR="004849D0">
        <w:t xml:space="preserve"> (according to </w:t>
      </w:r>
      <w:hyperlink w:history="1" r:id="rId7">
        <w:r w:rsidRPr="00BB799E" w:rsidR="004849D0">
          <w:rPr>
            <w:rStyle w:val="Hyperlink"/>
          </w:rPr>
          <w:t>https://www.na.fs.fed.us/spfo/pubs/silvics_manual/volume_2/summary_of/tree_characteristics.htm</w:t>
        </w:r>
      </w:hyperlink>
      <w:r w:rsidR="004849D0">
        <w:t>)</w:t>
      </w:r>
      <w:r>
        <w:t xml:space="preserve">. </w:t>
      </w:r>
    </w:p>
    <w:p w:rsidR="00CE6198" w:rsidP="00CE6198" w:rsidRDefault="00CE6198" w14:paraId="7D92454F" w14:textId="77777777"/>
    <w:p w:rsidR="00CE6198" w:rsidP="00CE6198" w:rsidRDefault="00CE6198" w14:paraId="6F79D10C" w14:textId="76011B64">
      <w:r>
        <w:t xml:space="preserve">In the northern Black Hills, there is a separate bur oak </w:t>
      </w:r>
      <w:r w:rsidR="00BB799E">
        <w:t xml:space="preserve">community </w:t>
      </w:r>
      <w:r>
        <w:t xml:space="preserve">type with a long FRI. However, because bur oak </w:t>
      </w:r>
      <w:r w:rsidR="00C11EEC">
        <w:t>grows</w:t>
      </w:r>
      <w:r>
        <w:t xml:space="preserve"> within many systems in this </w:t>
      </w:r>
      <w:r w:rsidR="009615BD">
        <w:t>MZ</w:t>
      </w:r>
      <w:r>
        <w:t>, it was not modeled separately and is included in many of the systems.</w:t>
      </w:r>
    </w:p>
    <w:p w:rsidR="00CE6198" w:rsidP="00CE6198" w:rsidRDefault="00CE6198" w14:paraId="2F55A22F"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E6198" w:rsidP="00CE6198" w:rsidRDefault="00CE6198" w14:paraId="5B6C8666" w14:textId="77777777">
      <w:pPr>
        <w:pStyle w:val="InfoPara"/>
      </w:pPr>
      <w:r>
        <w:t>Scale Description</w:t>
      </w:r>
    </w:p>
    <w:p w:rsidR="00CE6198" w:rsidP="00CE6198" w:rsidRDefault="00CE6198" w14:paraId="6D6CDAB5" w14:textId="32738CCD">
      <w:r>
        <w:t>Disturbance patch size probably ranged from 10s-10</w:t>
      </w:r>
      <w:r w:rsidR="009615BD">
        <w:t>,</w:t>
      </w:r>
      <w:r>
        <w:t xml:space="preserve">000s of acres. </w:t>
      </w:r>
    </w:p>
    <w:p w:rsidR="00CE6198" w:rsidP="00CE6198" w:rsidRDefault="00CE6198" w14:paraId="040F41ED" w14:textId="77777777"/>
    <w:p w:rsidR="00CE6198" w:rsidP="00CE6198" w:rsidRDefault="00CE6198" w14:paraId="5860D16D" w14:textId="44BF94A9">
      <w:r>
        <w:t>In the Black Hills, system would have been 100s</w:t>
      </w:r>
      <w:r w:rsidR="00050872">
        <w:t>-</w:t>
      </w:r>
      <w:r>
        <w:t>10</w:t>
      </w:r>
      <w:r w:rsidR="00050872">
        <w:t>,</w:t>
      </w:r>
      <w:r>
        <w:t>000s of acres. Outside of the Black Hills, this BpS would have been 10s-1</w:t>
      </w:r>
      <w:r w:rsidR="00050872">
        <w:t>,</w:t>
      </w:r>
      <w:r>
        <w:t>000</w:t>
      </w:r>
      <w:r w:rsidR="00050872">
        <w:t>s</w:t>
      </w:r>
      <w:r>
        <w:t xml:space="preserve"> of acres.</w:t>
      </w:r>
    </w:p>
    <w:p w:rsidR="00CE6198" w:rsidP="00CE6198" w:rsidRDefault="00CE6198" w14:paraId="44C811F4" w14:textId="77777777">
      <w:pPr>
        <w:pStyle w:val="InfoPara"/>
      </w:pPr>
      <w:r>
        <w:t>Adjacency or Identification Concerns</w:t>
      </w:r>
    </w:p>
    <w:p w:rsidR="00CE6198" w:rsidP="00CE6198" w:rsidRDefault="00CE6198" w14:paraId="4A65AA36" w14:textId="7237DD47">
      <w:r>
        <w:t>This type occurs at elevations above Ponderosa Pine Savanna</w:t>
      </w:r>
      <w:r w:rsidR="00050872">
        <w:t xml:space="preserve"> (BpS 11792)</w:t>
      </w:r>
      <w:r>
        <w:t xml:space="preserve"> and at elevations below </w:t>
      </w:r>
      <w:r w:rsidR="00050872">
        <w:t xml:space="preserve">Northwestern Great Plains Highland Spruce Woodland and Ponderosa Pine-Black Hills </w:t>
      </w:r>
      <w:bookmarkStart w:name="_GoBack" w:id="0"/>
      <w:bookmarkEnd w:id="0"/>
      <w:r w:rsidR="00050872">
        <w:lastRenderedPageBreak/>
        <w:t>(BpS 2910480)</w:t>
      </w:r>
      <w:r>
        <w:t xml:space="preserve">. This type differs from </w:t>
      </w:r>
      <w:r w:rsidR="00EE770F">
        <w:t>10480</w:t>
      </w:r>
      <w:r>
        <w:t xml:space="preserve"> because it has been documented to have more frequent surface fires, less frequent replacement fires, and less closed</w:t>
      </w:r>
      <w:r w:rsidR="009615BD">
        <w:t>-</w:t>
      </w:r>
      <w:r>
        <w:t>canopy forest (Brown 2003)</w:t>
      </w:r>
      <w:r w:rsidR="00050872">
        <w:t>.</w:t>
      </w:r>
    </w:p>
    <w:p w:rsidR="00CE6198" w:rsidP="00CE6198" w:rsidRDefault="00CE6198" w14:paraId="393FBB06" w14:textId="77777777"/>
    <w:p w:rsidR="00CE6198" w:rsidP="00CE6198" w:rsidRDefault="00CE6198" w14:paraId="5CF6B41D" w14:textId="6430EA98">
      <w:r>
        <w:t xml:space="preserve">This system </w:t>
      </w:r>
      <w:r w:rsidR="003C269E">
        <w:t xml:space="preserve">may </w:t>
      </w:r>
      <w:r>
        <w:t>be difficult to distinguish from 1117</w:t>
      </w:r>
      <w:r w:rsidR="00EE770F">
        <w:t>92</w:t>
      </w:r>
      <w:r>
        <w:t xml:space="preserve"> Ponderosa Pine Savanna</w:t>
      </w:r>
      <w:r w:rsidR="005C671B">
        <w:t xml:space="preserve"> as</w:t>
      </w:r>
      <w:r w:rsidR="00585CCB">
        <w:t xml:space="preserve"> </w:t>
      </w:r>
      <w:r w:rsidR="005C671B">
        <w:t>t</w:t>
      </w:r>
      <w:r>
        <w:t xml:space="preserve">hey </w:t>
      </w:r>
      <w:r w:rsidR="00585CCB">
        <w:t xml:space="preserve">grow </w:t>
      </w:r>
      <w:r>
        <w:t>adjacent</w:t>
      </w:r>
      <w:r w:rsidR="00585CCB">
        <w:t>ly</w:t>
      </w:r>
      <w:r>
        <w:t xml:space="preserve"> to each other. It could also be adjacent to grassland and shrubland systems</w:t>
      </w:r>
      <w:r w:rsidR="00693C81">
        <w:t xml:space="preserve"> or </w:t>
      </w:r>
      <w:r>
        <w:t>associated with prairie systems. It might also be adjacent to and intermingled with green ash/</w:t>
      </w:r>
      <w:r w:rsidR="009615BD">
        <w:t xml:space="preserve"> </w:t>
      </w:r>
      <w:r>
        <w:t xml:space="preserve">woody draw systems. </w:t>
      </w:r>
      <w:r w:rsidR="00C11EEC">
        <w:t xml:space="preserve">Ponderosa pine invasion has occurred </w:t>
      </w:r>
      <w:r>
        <w:t xml:space="preserve">at the lowest </w:t>
      </w:r>
      <w:r w:rsidR="00C11EEC">
        <w:t xml:space="preserve">elevations along grassland </w:t>
      </w:r>
      <w:r>
        <w:t xml:space="preserve">margins. </w:t>
      </w:r>
      <w:r w:rsidR="00585CCB">
        <w:t>Elevation</w:t>
      </w:r>
      <w:r w:rsidR="009615BD">
        <w:t>,</w:t>
      </w:r>
      <w:r w:rsidR="00585CCB">
        <w:t xml:space="preserve"> in addition to p</w:t>
      </w:r>
      <w:r w:rsidR="003C269E">
        <w:t>lant species composition</w:t>
      </w:r>
      <w:r w:rsidR="00585CCB">
        <w:t xml:space="preserve"> and density</w:t>
      </w:r>
      <w:r w:rsidR="009615BD">
        <w:t>,</w:t>
      </w:r>
      <w:r w:rsidR="003C269E">
        <w:t xml:space="preserve"> may help distinguish these vegetation communities.</w:t>
      </w:r>
    </w:p>
    <w:p w:rsidR="00CE6198" w:rsidP="00CE6198" w:rsidRDefault="00CE6198" w14:paraId="7F689BB1" w14:textId="77777777"/>
    <w:p w:rsidR="00CE6198" w:rsidP="00CE6198" w:rsidRDefault="00CE6198" w14:paraId="6B29C95D" w14:textId="43A4C886">
      <w:r>
        <w:t>As this system model and description is a copy of 1054, this system will be difficult to distinguish from that one</w:t>
      </w:r>
      <w:r w:rsidR="009615BD">
        <w:t xml:space="preserve"> </w:t>
      </w:r>
      <w:r>
        <w:t>and is only distinguished by geography.</w:t>
      </w:r>
    </w:p>
    <w:p w:rsidR="00CE6198" w:rsidP="00CE6198" w:rsidRDefault="00CE6198" w14:paraId="3D1EDC90" w14:textId="77777777"/>
    <w:p w:rsidR="00CE6198" w:rsidP="00CE6198" w:rsidRDefault="00CE6198" w14:paraId="640049D1" w14:textId="23AD8776">
      <w:r>
        <w:t xml:space="preserve">Increased ladder fuel </w:t>
      </w:r>
      <w:r w:rsidR="00EE770F">
        <w:t>because of</w:t>
      </w:r>
      <w:r>
        <w:t xml:space="preserve"> missed fire cycles increases the probability of a stand</w:t>
      </w:r>
      <w:r w:rsidR="009615BD">
        <w:t>-</w:t>
      </w:r>
      <w:r>
        <w:t>replacement fire.</w:t>
      </w:r>
    </w:p>
    <w:p w:rsidR="00CE6198" w:rsidP="00CE6198" w:rsidRDefault="00CE6198" w14:paraId="63C62A3B" w14:textId="77777777"/>
    <w:p w:rsidR="00CE6198" w:rsidP="00CE6198" w:rsidRDefault="00CE6198" w14:paraId="444F12F8" w14:textId="77777777">
      <w:r>
        <w:t>The absence of dwarf mistletoe distinguishes this PIPO system from most others in the country.</w:t>
      </w:r>
    </w:p>
    <w:p w:rsidR="00CE6198" w:rsidP="00CE6198" w:rsidRDefault="00CE6198" w14:paraId="28977F66" w14:textId="77777777"/>
    <w:p w:rsidR="00CE6198" w:rsidP="00CE6198" w:rsidRDefault="00CE6198" w14:paraId="56FF3496" w14:textId="5231C847">
      <w:r>
        <w:t xml:space="preserve">This model for 11791 for MZ29 seems to differ slightly from 1054 in MZ20 (adjacent </w:t>
      </w:r>
      <w:r w:rsidR="009615BD">
        <w:t>MZ</w:t>
      </w:r>
      <w:r>
        <w:t xml:space="preserve">), due to distinctness of Black Hills ponderosa pine. However, in general, overall FRI </w:t>
      </w:r>
      <w:r w:rsidR="00585CCB">
        <w:t xml:space="preserve">is </w:t>
      </w:r>
      <w:r>
        <w:t>similar with mostly low</w:t>
      </w:r>
      <w:r w:rsidR="009615BD">
        <w:t>-</w:t>
      </w:r>
      <w:r>
        <w:t>severity fires. And general amounts in the successional classes are similar, with similar cover/height distinctions. Some of the other disturbance probabilities differ, due to more information provided in literature for MZ29.</w:t>
      </w:r>
    </w:p>
    <w:p w:rsidR="00CE6198" w:rsidP="00CE6198" w:rsidRDefault="00CE6198" w14:paraId="179131BE" w14:textId="77777777"/>
    <w:p w:rsidR="00CE6198" w:rsidP="00CE6198" w:rsidRDefault="00CE6198" w14:paraId="382DF1EF" w14:textId="3375D8F7">
      <w:r>
        <w:t>In this system, as in many others, non-native grass species may be providing different surface fire effects. For example, litter produced by Kentucky bluegrass, Japanese brome, and downy brome is much finer and has different characteristics for burning, insulation</w:t>
      </w:r>
      <w:r w:rsidR="009615BD">
        <w:t>,</w:t>
      </w:r>
      <w:r>
        <w:t xml:space="preserve"> and moisture retention. This would change the effects of fires, even if they occurred at historic frequencies. The most likely change is in composition of surface vegetation, although longer</w:t>
      </w:r>
      <w:r w:rsidR="009615BD">
        <w:t>-</w:t>
      </w:r>
      <w:r>
        <w:t>term effects to the soil may also occur.</w:t>
      </w:r>
    </w:p>
    <w:p w:rsidR="00CE6198" w:rsidP="00CE6198" w:rsidRDefault="00CE6198" w14:paraId="55A7223C" w14:textId="2F636BD6">
      <w:pPr>
        <w:pStyle w:val="InfoPara"/>
      </w:pPr>
      <w:r>
        <w:t>Issues or Problems</w:t>
      </w:r>
    </w:p>
    <w:p w:rsidR="00CE6198" w:rsidP="00CE6198" w:rsidRDefault="00CE6198" w14:paraId="07D92B6C" w14:textId="77777777"/>
    <w:p w:rsidR="00CE6198" w:rsidP="00CE6198" w:rsidRDefault="00CE6198" w14:paraId="3163769F" w14:textId="77777777">
      <w:pPr>
        <w:pStyle w:val="InfoPara"/>
      </w:pPr>
      <w:r>
        <w:t>Native Uncharacteristic Conditions</w:t>
      </w:r>
    </w:p>
    <w:p w:rsidR="00CE6198" w:rsidP="00CE6198" w:rsidRDefault="00CE6198" w14:paraId="4FCA87EE" w14:textId="4B115006">
      <w:r>
        <w:t>Currently, there have probably been at least five fire cycles that have been missed due to suppression, grazing, etc.</w:t>
      </w:r>
      <w:r w:rsidR="009615BD">
        <w:t>,</w:t>
      </w:r>
      <w:r>
        <w:t xml:space="preserve"> in the Black Hills. Therefore, the system today would look much more like the late closed stage with </w:t>
      </w:r>
      <w:r w:rsidR="009615BD">
        <w:t>~</w:t>
      </w:r>
      <w:r>
        <w:t>70-90% canopy closure, at least in the Black Hills area.</w:t>
      </w:r>
    </w:p>
    <w:p w:rsidR="00CE6198" w:rsidP="00CE6198" w:rsidRDefault="00CE6198" w14:paraId="27CD8AF5" w14:textId="77777777">
      <w:pPr>
        <w:pStyle w:val="InfoPara"/>
      </w:pPr>
      <w:r>
        <w:t>Comments</w:t>
      </w:r>
    </w:p>
    <w:p w:rsidR="00E84955" w:rsidP="00E84955" w:rsidRDefault="00E84955" w14:paraId="13589626" w14:textId="77777777">
      <w:pPr>
        <w:rPr>
          <w:b/>
        </w:rPr>
      </w:pPr>
    </w:p>
    <w:p w:rsidR="00E84955" w:rsidP="00E84955" w:rsidRDefault="00E84955" w14:paraId="4884EBAC" w14:textId="77777777">
      <w:pPr>
        <w:rPr>
          <w:b/>
        </w:rPr>
      </w:pPr>
    </w:p>
    <w:p w:rsidR="00E84955" w:rsidP="00E84955" w:rsidRDefault="00E84955" w14:paraId="1F5CFD30" w14:textId="77777777">
      <w:pPr>
        <w:rPr>
          <w:b/>
        </w:rPr>
      </w:pPr>
    </w:p>
    <w:p w:rsidR="00CE6198" w:rsidP="00CE6198" w:rsidRDefault="00CE6198" w14:paraId="4D69CB84" w14:textId="77777777">
      <w:pPr>
        <w:pStyle w:val="ReportSection"/>
      </w:pPr>
      <w:r>
        <w:t>Succession Classes</w:t>
      </w:r>
    </w:p>
    <w:p w:rsidR="00CE6198" w:rsidP="00CE6198" w:rsidRDefault="00CE6198" w14:paraId="6EB15FD1"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E6198" w:rsidP="00CE6198" w:rsidRDefault="00CE6198" w14:paraId="25B5BF1A" w14:textId="77777777">
      <w:pPr>
        <w:pStyle w:val="InfoPara"/>
        <w:pBdr>
          <w:top w:val="single" w:color="auto" w:sz="4" w:space="1"/>
        </w:pBdr>
      </w:pPr>
      <w:r>
        <w:t>Class A</w:t>
      </w:r>
      <w:r>
        <w:tab/>
        <w:t>5</w:t>
      </w:r>
      <w:r w:rsidR="002A3B10">
        <w:tab/>
      </w:r>
      <w:r w:rsidR="002A3B10">
        <w:tab/>
      </w:r>
      <w:r w:rsidR="002A3B10">
        <w:tab/>
      </w:r>
      <w:r w:rsidR="002A3B10">
        <w:tab/>
      </w:r>
      <w:r w:rsidR="004F7795">
        <w:t>Early Development 1 - All Structures</w:t>
      </w:r>
    </w:p>
    <w:p w:rsidR="00CE6198" w:rsidP="00CE6198" w:rsidRDefault="00CE6198" w14:paraId="0C7BFDB6" w14:textId="77777777"/>
    <w:p w:rsidR="00CE6198" w:rsidP="00CE6198" w:rsidRDefault="00CE6198" w14:paraId="0BC0D4CF" w14:textId="77777777">
      <w:pPr>
        <w:pStyle w:val="SClassInfoPara"/>
      </w:pPr>
      <w:r>
        <w:t>Indicator Species</w:t>
      </w:r>
    </w:p>
    <w:p w:rsidR="00CE6198" w:rsidP="00CE6198" w:rsidRDefault="00CE6198" w14:paraId="6C739CCB" w14:textId="77777777"/>
    <w:p w:rsidR="00CE6198" w:rsidP="00CE6198" w:rsidRDefault="00CE6198" w14:paraId="2A530A3D" w14:textId="77777777">
      <w:pPr>
        <w:pStyle w:val="SClassInfoPara"/>
      </w:pPr>
      <w:r>
        <w:t>Description</w:t>
      </w:r>
    </w:p>
    <w:p w:rsidR="00CE6198" w:rsidP="00CE6198" w:rsidRDefault="00CE6198" w14:paraId="4EBC8E9E" w14:textId="5DEA9DC8">
      <w:r>
        <w:t>Herbaceous/shrubby post-replacement class.</w:t>
      </w:r>
    </w:p>
    <w:p w:rsidR="00CE6198" w:rsidP="00CE6198" w:rsidRDefault="00CE6198" w14:paraId="32B80FAD" w14:textId="77777777"/>
    <w:p w:rsidR="00CE6198" w:rsidP="00CE6198" w:rsidRDefault="00CE6198" w14:paraId="5A3E363D" w14:textId="77740E75">
      <w:r>
        <w:t>In Bear Lodge</w:t>
      </w:r>
      <w:r w:rsidR="009615BD">
        <w:t>,</w:t>
      </w:r>
      <w:r>
        <w:t xml:space="preserve"> this stage </w:t>
      </w:r>
      <w:r w:rsidR="00585CCB">
        <w:t xml:space="preserve">is </w:t>
      </w:r>
      <w:r>
        <w:t>dominated by bur oak. In the Black Hills lower limestone</w:t>
      </w:r>
      <w:r w:rsidR="00585CCB">
        <w:t xml:space="preserve"> area</w:t>
      </w:r>
      <w:r>
        <w:t>,</w:t>
      </w:r>
      <w:r w:rsidR="00585CCB">
        <w:t xml:space="preserve"> </w:t>
      </w:r>
      <w:r>
        <w:t>grass</w:t>
      </w:r>
      <w:r w:rsidR="00585CCB">
        <w:t>es</w:t>
      </w:r>
      <w:r>
        <w:t>/forb</w:t>
      </w:r>
      <w:r w:rsidR="00585CCB">
        <w:t>s dominate along with</w:t>
      </w:r>
      <w:r>
        <w:t xml:space="preserve"> chokecherry, serviceberry, </w:t>
      </w:r>
      <w:r w:rsidR="00585CCB">
        <w:t>or</w:t>
      </w:r>
      <w:r>
        <w:t xml:space="preserve"> rose </w:t>
      </w:r>
      <w:r w:rsidR="00585CCB">
        <w:t xml:space="preserve">often </w:t>
      </w:r>
      <w:r>
        <w:t>present. Bur oak is an indicator for the Black Hills</w:t>
      </w:r>
      <w:r w:rsidR="00585CCB">
        <w:t xml:space="preserve"> but </w:t>
      </w:r>
      <w:r>
        <w:t>not</w:t>
      </w:r>
      <w:r w:rsidR="00585CCB">
        <w:t xml:space="preserve"> for</w:t>
      </w:r>
      <w:r>
        <w:t xml:space="preserve"> other areas.</w:t>
      </w:r>
    </w:p>
    <w:p w:rsidR="00CE6198" w:rsidP="00CE6198" w:rsidRDefault="00CE6198" w14:paraId="1FB3AC90" w14:textId="77777777"/>
    <w:p w:rsidR="00CE6198" w:rsidP="00CE6198" w:rsidRDefault="00CE6198" w14:paraId="4AEFC117" w14:textId="025C323F">
      <w:r>
        <w:t xml:space="preserve">Outside of the Black Hills, </w:t>
      </w:r>
      <w:r w:rsidR="00585CCB">
        <w:t xml:space="preserve">this community is </w:t>
      </w:r>
      <w:r>
        <w:t xml:space="preserve">associated with grass/forb, chokecherry, serviceberry, leadplant, raspberry, rose, </w:t>
      </w:r>
      <w:r w:rsidR="00D846D6">
        <w:t>creeping barberry</w:t>
      </w:r>
      <w:r>
        <w:t xml:space="preserve">, </w:t>
      </w:r>
      <w:r w:rsidR="009615BD">
        <w:t xml:space="preserve">and </w:t>
      </w:r>
      <w:r>
        <w:t>snowberry.</w:t>
      </w:r>
    </w:p>
    <w:p w:rsidR="00CE6198" w:rsidP="00CE6198" w:rsidRDefault="00CE6198" w14:paraId="6ACF72B5" w14:textId="77777777"/>
    <w:p w:rsidR="00CE6198" w:rsidP="00CE6198" w:rsidRDefault="00CE6198" w14:paraId="3370846A" w14:textId="72F909FE">
      <w:r>
        <w:t xml:space="preserve">Shrubs are typically </w:t>
      </w:r>
      <w:r w:rsidR="009615BD">
        <w:t>&gt;1m,</w:t>
      </w:r>
      <w:r>
        <w:t xml:space="preserve"> but chokecherry can reach heights of </w:t>
      </w:r>
      <w:r w:rsidR="009615BD">
        <w:t>&gt;3m</w:t>
      </w:r>
      <w:r>
        <w:t>.</w:t>
      </w:r>
    </w:p>
    <w:p w:rsidR="00CE6198" w:rsidP="00CE6198" w:rsidRDefault="00CE6198" w14:paraId="7E949751" w14:textId="77777777"/>
    <w:p w:rsidR="00CE6198" w:rsidP="00CE6198" w:rsidRDefault="00CE6198" w14:paraId="6E4D9045" w14:textId="73814A76"/>
    <w:p>
      <w:r>
        <w:rPr>
          <w:i/>
          <w:u w:val="single"/>
        </w:rPr>
        <w:t>Maximum Tree Size Class</w:t>
      </w:r>
      <w:br/>
      <w:r>
        <w:t>Seedling &lt;4.5ft</w:t>
      </w:r>
    </w:p>
    <w:p w:rsidR="00CE6198" w:rsidP="00CE6198" w:rsidRDefault="00CE6198" w14:paraId="30A4919E" w14:textId="77777777">
      <w:pPr>
        <w:pStyle w:val="InfoPara"/>
        <w:pBdr>
          <w:top w:val="single" w:color="auto" w:sz="4" w:space="1"/>
        </w:pBdr>
      </w:pPr>
      <w:r>
        <w:t>Class B</w:t>
      </w:r>
      <w:r>
        <w:tab/>
        <w:t>19</w:t>
      </w:r>
      <w:r w:rsidR="002A3B10">
        <w:tab/>
      </w:r>
      <w:r w:rsidR="002A3B10">
        <w:tab/>
      </w:r>
      <w:r w:rsidR="002A3B10">
        <w:tab/>
      </w:r>
      <w:r w:rsidR="002A3B10">
        <w:tab/>
      </w:r>
      <w:r w:rsidR="004F7795">
        <w:t>Mid Development 1 - Closed</w:t>
      </w:r>
    </w:p>
    <w:p w:rsidR="00CE6198" w:rsidP="00CE6198" w:rsidRDefault="00CE6198" w14:paraId="35080729" w14:textId="77777777"/>
    <w:p w:rsidR="00CE6198" w:rsidP="00CE6198" w:rsidRDefault="00CE6198" w14:paraId="10077A9A" w14:textId="77777777">
      <w:pPr>
        <w:pStyle w:val="SClassInfoPara"/>
      </w:pPr>
      <w:r>
        <w:t>Indicator Species</w:t>
      </w:r>
    </w:p>
    <w:p w:rsidR="00CE6198" w:rsidP="00CE6198" w:rsidRDefault="00CE6198" w14:paraId="53B31CCD" w14:textId="77777777"/>
    <w:p w:rsidR="00CE6198" w:rsidP="00CE6198" w:rsidRDefault="00CE6198" w14:paraId="1964D76A" w14:textId="77777777">
      <w:pPr>
        <w:pStyle w:val="SClassInfoPara"/>
      </w:pPr>
      <w:r>
        <w:t>Description</w:t>
      </w:r>
    </w:p>
    <w:p w:rsidR="00CE6198" w:rsidP="00CE6198" w:rsidRDefault="00704948" w14:paraId="4CA8C969" w14:textId="4EC1A1E8">
      <w:r>
        <w:t>Pole ponderosa pine (dog hair)</w:t>
      </w:r>
      <w:r w:rsidR="00CE6198">
        <w:t xml:space="preserve">. Very few understory species present due to canopy closure. This class may succeed to a late closed stage if not affected by fire or insect outbreaks. </w:t>
      </w:r>
    </w:p>
    <w:p w:rsidR="00CE6198" w:rsidP="00CE6198" w:rsidRDefault="00CE6198" w14:paraId="02439B10" w14:textId="77777777"/>
    <w:p w:rsidR="00CE6198" w:rsidP="00CE6198" w:rsidRDefault="00CE6198" w14:paraId="76A06716" w14:textId="77777777"/>
    <w:p>
      <w:r>
        <w:rPr>
          <w:i/>
          <w:u w:val="single"/>
        </w:rPr>
        <w:t>Maximum Tree Size Class</w:t>
      </w:r>
      <w:br/>
      <w:r>
        <w:t>Pole 5-9" DBH</w:t>
      </w:r>
    </w:p>
    <w:p w:rsidR="00CE6198" w:rsidP="00CE6198" w:rsidRDefault="00CE6198" w14:paraId="029FB2A1" w14:textId="77777777">
      <w:pPr>
        <w:pStyle w:val="InfoPara"/>
        <w:pBdr>
          <w:top w:val="single" w:color="auto" w:sz="4" w:space="1"/>
        </w:pBdr>
      </w:pPr>
      <w:r>
        <w:t>Class C</w:t>
      </w:r>
      <w:r>
        <w:tab/>
        <w:t>13</w:t>
      </w:r>
      <w:r w:rsidR="002A3B10">
        <w:tab/>
      </w:r>
      <w:r w:rsidR="002A3B10">
        <w:tab/>
      </w:r>
      <w:r w:rsidR="002A3B10">
        <w:tab/>
      </w:r>
      <w:r w:rsidR="002A3B10">
        <w:tab/>
      </w:r>
      <w:r w:rsidR="004F7795">
        <w:t>Mid Development 1 - Open</w:t>
      </w:r>
    </w:p>
    <w:p w:rsidR="00CE6198" w:rsidP="00CE6198" w:rsidRDefault="00CE6198" w14:paraId="72D97023" w14:textId="77777777"/>
    <w:p w:rsidR="00CE6198" w:rsidP="00CE6198" w:rsidRDefault="00CE6198" w14:paraId="1AAFE40E" w14:textId="77777777">
      <w:pPr>
        <w:pStyle w:val="SClassInfoPara"/>
      </w:pPr>
      <w:r>
        <w:t>Indicator Species</w:t>
      </w:r>
    </w:p>
    <w:p w:rsidR="00CE6198" w:rsidP="00CE6198" w:rsidRDefault="00CE6198" w14:paraId="5723AC68" w14:textId="77777777"/>
    <w:p w:rsidR="00CE6198" w:rsidP="00CE6198" w:rsidRDefault="00CE6198" w14:paraId="0E99E7CD" w14:textId="77777777">
      <w:pPr>
        <w:pStyle w:val="SClassInfoPara"/>
      </w:pPr>
      <w:r>
        <w:t>Description</w:t>
      </w:r>
    </w:p>
    <w:p w:rsidR="00CE6198" w:rsidP="00CE6198" w:rsidRDefault="00CE6198" w14:paraId="5E3CD74A" w14:textId="77777777"/>
    <w:p w:rsidR="00CE6198" w:rsidP="00CE6198" w:rsidRDefault="00CE6198" w14:paraId="5F1C135D" w14:textId="6A96BA4C">
      <w:r>
        <w:t xml:space="preserve">Understory species would be similar to those in </w:t>
      </w:r>
      <w:r w:rsidR="009615BD">
        <w:t>C</w:t>
      </w:r>
      <w:r>
        <w:t>lass A. Snowberry will also become more prevalent. Grasses could include roughleaf ricegrass in Black Hills.</w:t>
      </w:r>
    </w:p>
    <w:p w:rsidR="00CE6198" w:rsidP="00CE6198" w:rsidRDefault="00CE6198" w14:paraId="531FBCB0" w14:textId="77777777"/>
    <w:p w:rsidR="00CE6198" w:rsidP="00CE6198" w:rsidRDefault="00CE6198" w14:paraId="039686FB" w14:textId="77777777"/>
    <w:p>
      <w:r>
        <w:rPr>
          <w:i/>
          <w:u w:val="single"/>
        </w:rPr>
        <w:t>Maximum Tree Size Class</w:t>
      </w:r>
      <w:br/>
      <w:r>
        <w:t>Pole 5-9" DBH</w:t>
      </w:r>
    </w:p>
    <w:p w:rsidR="00CE6198" w:rsidP="00CE6198" w:rsidRDefault="00CE6198" w14:paraId="40C4F2E5" w14:textId="77777777">
      <w:pPr>
        <w:pStyle w:val="InfoPara"/>
        <w:pBdr>
          <w:top w:val="single" w:color="auto" w:sz="4" w:space="1"/>
        </w:pBdr>
      </w:pPr>
      <w:r>
        <w:t>Class D</w:t>
      </w:r>
      <w:r>
        <w:tab/>
        <w:t>54</w:t>
      </w:r>
      <w:r w:rsidR="002A3B10">
        <w:tab/>
      </w:r>
      <w:r w:rsidR="002A3B10">
        <w:tab/>
      </w:r>
      <w:r w:rsidR="002A3B10">
        <w:tab/>
      </w:r>
      <w:r w:rsidR="002A3B10">
        <w:tab/>
      </w:r>
      <w:r w:rsidR="004F7795">
        <w:t>Late Development 1 - Open</w:t>
      </w:r>
    </w:p>
    <w:p w:rsidR="00CE6198" w:rsidP="00CE6198" w:rsidRDefault="00CE6198" w14:paraId="4C6B53BB" w14:textId="77777777">
      <w:r>
        <w:t>Upper Layer Lifeform: Tree</w:t>
      </w:r>
    </w:p>
    <w:p w:rsidR="00CE6198" w:rsidP="00CE6198" w:rsidRDefault="00CE6198" w14:paraId="4C780D11" w14:textId="77777777">
      <w:r>
        <w:t>Upper Layer Canopy Cover: 0 - 50%</w:t>
      </w:r>
    </w:p>
    <w:p w:rsidR="00CE6198" w:rsidP="00CE6198" w:rsidRDefault="00CE6198" w14:paraId="349A20BD" w14:textId="77777777">
      <w:r>
        <w:t>Upper Layer Canopy Height: Tree 10.1m - Tree 25m</w:t>
      </w:r>
    </w:p>
    <w:p w:rsidR="00CE6198" w:rsidP="00CE6198" w:rsidRDefault="00CE6198" w14:paraId="0C0C5E81" w14:textId="77777777"/>
    <w:p w:rsidR="00CE6198" w:rsidP="00CE6198" w:rsidRDefault="00CE6198" w14:paraId="51922B57" w14:textId="77777777">
      <w:pPr>
        <w:pStyle w:val="SClassInfoPara"/>
      </w:pPr>
      <w:r>
        <w:t>Indicator Species</w:t>
      </w:r>
    </w:p>
    <w:p w:rsidR="00CE6198" w:rsidP="00CE6198" w:rsidRDefault="00CE6198" w14:paraId="0FE4A0E7" w14:textId="77777777"/>
    <w:p w:rsidR="00CE6198" w:rsidP="00CE6198" w:rsidRDefault="00CE6198" w14:paraId="50FD68C7" w14:textId="77777777">
      <w:pPr>
        <w:pStyle w:val="SClassInfoPara"/>
      </w:pPr>
      <w:r>
        <w:t>Description</w:t>
      </w:r>
    </w:p>
    <w:p w:rsidR="00CE6198" w:rsidP="00CE6198" w:rsidRDefault="00704948" w14:paraId="24A9703D" w14:textId="29B2FA06">
      <w:r>
        <w:t>Open canopy stand</w:t>
      </w:r>
      <w:r w:rsidR="00CE6198">
        <w:t>. Patches of dense doghair and 200yr+ old trees persist. Bur oak mostly restricted to northern Black Hills and Bear Lodge. Common juniper and roughleaf ricegrass common in Black Hills.</w:t>
      </w:r>
    </w:p>
    <w:p w:rsidR="00CE6198" w:rsidP="00CE6198" w:rsidRDefault="00CE6198" w14:paraId="134394C0" w14:textId="77777777"/>
    <w:p w:rsidR="00CE6198" w:rsidP="00CE6198" w:rsidRDefault="00CE6198" w14:paraId="22AE5342" w14:textId="522E8248">
      <w:r>
        <w:t xml:space="preserve">Other understory species same as in </w:t>
      </w:r>
      <w:r w:rsidR="009615BD">
        <w:t>C</w:t>
      </w:r>
      <w:r>
        <w:t xml:space="preserve">lass C and </w:t>
      </w:r>
      <w:r w:rsidR="009615BD">
        <w:t xml:space="preserve">Class </w:t>
      </w:r>
      <w:r>
        <w:t>A.</w:t>
      </w:r>
    </w:p>
    <w:p w:rsidR="00CE6198" w:rsidP="00CE6198" w:rsidRDefault="00CE6198" w14:paraId="14BCC5B9" w14:textId="77777777"/>
    <w:p w:rsidR="00CE6198" w:rsidP="00CE6198" w:rsidRDefault="00CE6198" w14:paraId="6A7E1231" w14:textId="4637ED48">
      <w:r>
        <w:t xml:space="preserve">It is thought that </w:t>
      </w:r>
      <w:r w:rsidR="009615BD">
        <w:t>C</w:t>
      </w:r>
      <w:r>
        <w:t xml:space="preserve">lass D should occupy </w:t>
      </w:r>
      <w:r w:rsidR="009615BD">
        <w:t>~</w:t>
      </w:r>
      <w:r>
        <w:t xml:space="preserve">60% of the historical landscape (see figure 3 in Brown and Cook </w:t>
      </w:r>
      <w:r w:rsidR="009615BD">
        <w:t>[</w:t>
      </w:r>
      <w:r>
        <w:t>2006</w:t>
      </w:r>
      <w:r w:rsidR="009615BD">
        <w:t>]</w:t>
      </w:r>
      <w:r>
        <w:t xml:space="preserve"> for some rough numbers, which found that ~60% of the reconstructed historical stands had &lt;~20 m</w:t>
      </w:r>
      <w:r w:rsidRPr="00D5204B">
        <w:rPr>
          <w:vertAlign w:val="superscript"/>
        </w:rPr>
        <w:t>2</w:t>
      </w:r>
      <w:r>
        <w:t>/ha basal area which would probably be late open)</w:t>
      </w:r>
      <w:r w:rsidR="009615BD">
        <w:t>.</w:t>
      </w:r>
    </w:p>
    <w:p w:rsidR="00CE6198" w:rsidP="00CE6198" w:rsidRDefault="00CE6198" w14:paraId="018CD053" w14:textId="77777777"/>
    <w:p w:rsidR="00CE6198" w:rsidP="00CE6198" w:rsidRDefault="00CE6198" w14:paraId="1220B08F" w14:textId="77777777"/>
    <w:p>
      <w:r>
        <w:rPr>
          <w:i/>
          <w:u w:val="single"/>
        </w:rPr>
        <w:t>Maximum Tree Size Class</w:t>
      </w:r>
      <w:br/>
      <w:r>
        <w:t>Large 21-33" DBH</w:t>
      </w:r>
    </w:p>
    <w:p w:rsidR="00CE6198" w:rsidP="00CE6198" w:rsidRDefault="00CE6198" w14:paraId="0B221E78" w14:textId="77777777">
      <w:pPr>
        <w:pStyle w:val="InfoPara"/>
        <w:pBdr>
          <w:top w:val="single" w:color="auto" w:sz="4" w:space="1"/>
        </w:pBdr>
      </w:pPr>
      <w:r>
        <w:t>Class E</w:t>
      </w:r>
      <w:r>
        <w:tab/>
        <w:t>9</w:t>
      </w:r>
      <w:r w:rsidR="002A3B10">
        <w:tab/>
      </w:r>
      <w:r w:rsidR="002A3B10">
        <w:tab/>
      </w:r>
      <w:r w:rsidR="002A3B10">
        <w:tab/>
      </w:r>
      <w:r w:rsidR="002A3B10">
        <w:tab/>
      </w:r>
      <w:r w:rsidR="004F7795">
        <w:t>Late Development 1 - Closed</w:t>
      </w:r>
    </w:p>
    <w:p w:rsidR="00CE6198" w:rsidP="00CE6198" w:rsidRDefault="00CE6198" w14:paraId="5159E994" w14:textId="77777777">
      <w:r>
        <w:t>Upper Layer Lifeform: Tree</w:t>
      </w:r>
    </w:p>
    <w:p w:rsidR="00CE6198" w:rsidP="00CE6198" w:rsidRDefault="00CE6198" w14:paraId="0162BC45" w14:textId="77777777">
      <w:r>
        <w:t>Upper Layer Canopy Cover: 51 - 100%</w:t>
      </w:r>
    </w:p>
    <w:p w:rsidR="00CE6198" w:rsidP="00CE6198" w:rsidRDefault="00CE6198" w14:paraId="43DD4CF4" w14:textId="77777777">
      <w:r>
        <w:t>Upper Layer Canopy Height: Tree 10.1m - Tree 25m</w:t>
      </w:r>
    </w:p>
    <w:p w:rsidR="00CE6198" w:rsidP="00CE6198" w:rsidRDefault="00CE6198" w14:paraId="2D023879" w14:textId="77777777"/>
    <w:p w:rsidR="00CE6198" w:rsidP="00CE6198" w:rsidRDefault="00CE6198" w14:paraId="493D3693" w14:textId="77777777">
      <w:pPr>
        <w:pStyle w:val="SClassInfoPara"/>
      </w:pPr>
      <w:r>
        <w:t>Indicator Species</w:t>
      </w:r>
    </w:p>
    <w:p w:rsidR="00CE6198" w:rsidP="00CE6198" w:rsidRDefault="00CE6198" w14:paraId="3EA8BF0A" w14:textId="77777777"/>
    <w:p w:rsidR="00CE6198" w:rsidP="00CE6198" w:rsidRDefault="00CE6198" w14:paraId="6AB5B08E" w14:textId="77777777">
      <w:pPr>
        <w:pStyle w:val="SClassInfoPara"/>
      </w:pPr>
      <w:r>
        <w:t>Description</w:t>
      </w:r>
    </w:p>
    <w:p w:rsidR="00CE6198" w:rsidP="00CE6198" w:rsidRDefault="00CE6198" w14:paraId="57433431" w14:textId="7A5F5DAF">
      <w:r>
        <w:t>Closed canopy, multi-layer stand</w:t>
      </w:r>
      <w:r w:rsidR="00704948">
        <w:t>.</w:t>
      </w:r>
      <w:r>
        <w:t xml:space="preserve"> </w:t>
      </w:r>
    </w:p>
    <w:p w:rsidR="00CE6198" w:rsidP="00CE6198" w:rsidRDefault="00CE6198" w14:paraId="48361843" w14:textId="77777777"/>
    <w:p w:rsidR="00CE6198" w:rsidP="00CE6198" w:rsidRDefault="00360275" w14:paraId="5E4DA1B9" w14:textId="1084B88C">
      <w:r>
        <w:t>B</w:t>
      </w:r>
      <w:r w:rsidR="00CE6198">
        <w:t xml:space="preserve">ur oak </w:t>
      </w:r>
      <w:r>
        <w:t xml:space="preserve">occurs </w:t>
      </w:r>
      <w:r w:rsidR="00CE6198">
        <w:t xml:space="preserve">in </w:t>
      </w:r>
      <w:r>
        <w:t xml:space="preserve">the </w:t>
      </w:r>
      <w:r w:rsidR="00CE6198">
        <w:t xml:space="preserve">northern Black Hills and Bear Lodge Mountains. </w:t>
      </w:r>
    </w:p>
    <w:p w:rsidR="00CE6198" w:rsidP="00CE6198" w:rsidRDefault="00CE6198" w14:paraId="634218D0" w14:textId="77777777"/>
    <w:p w:rsidR="00CE6198" w:rsidP="00CE6198" w:rsidRDefault="00CE6198" w14:paraId="79BEBEE6" w14:textId="4EA88416">
      <w:r>
        <w:t xml:space="preserve">Understory species the same but fewer numbers. Common or Rocky Mountain juniper might be present with lack of disturbance. Outside of </w:t>
      </w:r>
      <w:r w:rsidR="00360275">
        <w:t xml:space="preserve">the </w:t>
      </w:r>
      <w:r>
        <w:t>Black Hills sun sedge and littleseed ricegrass may be present.</w:t>
      </w:r>
    </w:p>
    <w:p w:rsidR="00CE6198" w:rsidP="00CE6198" w:rsidRDefault="00CE6198" w14:paraId="25AE6781" w14:textId="77777777"/>
    <w:p w:rsidR="00CE6198" w:rsidP="00CE6198" w:rsidRDefault="00CE6198" w14:paraId="2EC593B6" w14:textId="28B48008">
      <w:r>
        <w:t>See figure 5 in Brown (2006); closed canopy conditions were probably transient due to regional synchronous recruitment forced by climate (i</w:t>
      </w:r>
      <w:r w:rsidR="00216F13">
        <w:t>.</w:t>
      </w:r>
      <w:r>
        <w:t>e</w:t>
      </w:r>
      <w:r w:rsidR="00216F13">
        <w:t>.</w:t>
      </w:r>
      <w:r>
        <w:t>, the distinction between fire history and fire regime).</w:t>
      </w:r>
    </w:p>
    <w:p w:rsidR="00CE6198" w:rsidP="00CE6198" w:rsidRDefault="00CE6198" w14:paraId="6CC06A68" w14:textId="77777777"/>
    <w:p>
      <w:r>
        <w:rPr>
          <w:i/>
          <w:u w:val="single"/>
        </w:rPr>
        <w:t>Maximum Tree Size Class</w:t>
      </w:r>
      <w:br/>
      <w:r>
        <w:t>Medium 9-21"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CE6198" w:rsidP="00CE6198" w:rsidRDefault="00CE6198" w14:paraId="37A0CBF8" w14:textId="77777777">
      <w:r>
        <w:t>Alexander, R.R., G.R. Hoffman and J.M Wirsing. 1986. Forest vegetation of the Medicine Bow National Forest in southeastern Wyoming: a habitat type classification. Research Paper RM-271. Fort Collins, CO: USDA Forest Service, Rocky Mountain Forest and Range Experiment Station. On file at MBR-TB SO, Laramie, WY.</w:t>
      </w:r>
    </w:p>
    <w:p w:rsidR="00CE6198" w:rsidP="00CE6198" w:rsidRDefault="00CE6198" w14:paraId="2EBDC901" w14:textId="77777777"/>
    <w:p w:rsidR="00CE6198" w:rsidP="00CE6198" w:rsidRDefault="00CE6198" w14:paraId="41D4F205" w14:textId="77777777">
      <w:r>
        <w:t>Baker, W.L. and D.S. Ehle. 2001. Uncertainty in surface-fire history: The case of ponderosa pine forests in the western United States. Canadian Journal of Forest Research 31: 1205-1226.</w:t>
      </w:r>
    </w:p>
    <w:p w:rsidR="00CE6198" w:rsidP="00CE6198" w:rsidRDefault="00CE6198" w14:paraId="21558EAC" w14:textId="77777777"/>
    <w:p w:rsidR="00CE6198" w:rsidP="00CE6198" w:rsidRDefault="00CE6198" w14:paraId="6A4F22B1" w14:textId="77777777">
      <w:r>
        <w:t>Baker, W.L. and D.S. Ehle. 2003. Uncertainty in fire history and restoration of ponderosa pine forests in the western United States. Pages 319-333 in: P.N. Omi and L.A. Joyce, tech. eds. Fire, fuel treatments, and ecological restoration: conference proceedings; 2002 April 16-18; Fort Collins, CO. Proceedings RMRS-P-29. Fort Collins, CO: USDA Forest Service, Rocky Mountain Research Station.</w:t>
      </w:r>
    </w:p>
    <w:p w:rsidR="00CE6198" w:rsidP="00CE6198" w:rsidRDefault="00CE6198" w14:paraId="78F2C1B4" w14:textId="77777777"/>
    <w:p w:rsidR="00CE6198" w:rsidP="00CE6198" w:rsidRDefault="00CE6198" w14:paraId="13FE1BB1" w14:textId="77777777">
      <w:r>
        <w:t xml:space="preserve">Barrett, S.W. 2004. Altered fire intervals and fire cycles in the Northern Rockies. Fire Management Today 64(3): 25-29. </w:t>
      </w:r>
    </w:p>
    <w:p w:rsidR="00CE6198" w:rsidP="00CE6198" w:rsidRDefault="00CE6198" w14:paraId="16790E2D" w14:textId="77777777"/>
    <w:p w:rsidR="00CE6198" w:rsidP="00CE6198" w:rsidRDefault="00CE6198" w14:paraId="3D2182A7" w14:textId="77777777">
      <w:r>
        <w:t>Barrett, S.W. 2004. Fire Regimes in the Northern Rockies. Fire Management Today 64(2): 32-38.</w:t>
      </w:r>
    </w:p>
    <w:p w:rsidR="00CE6198" w:rsidP="00CE6198" w:rsidRDefault="00CE6198" w14:paraId="499E243F" w14:textId="77777777"/>
    <w:p w:rsidR="00CE6198" w:rsidP="00CE6198" w:rsidRDefault="00CE6198" w14:paraId="52E16E16" w14:textId="77777777">
      <w:r>
        <w:t>Bock, J.H and C.E. Bock. 1984. Effect of Fires on Woody Vegetation in the Pine-grassland Ecotone of the Southern Black Hills. The American Midland Naturalist 112(1): 35-42.</w:t>
      </w:r>
    </w:p>
    <w:p w:rsidR="00CE6198" w:rsidP="00CE6198" w:rsidRDefault="00CE6198" w14:paraId="2D491CBB" w14:textId="77777777"/>
    <w:p w:rsidR="00D872F4" w:rsidP="00D872F4" w:rsidRDefault="00D872F4" w14:paraId="73B333A2" w14:textId="67A49150">
      <w:r>
        <w:lastRenderedPageBreak/>
        <w:t xml:space="preserve">Brown, P.M. 2003. Fire, climate, and forest structure in ponderosa pine forests of the Black Hills. </w:t>
      </w:r>
      <w:r w:rsidRPr="008B7A0F">
        <w:rPr>
          <w:noProof/>
        </w:rPr>
        <w:t>Fort Collins, CO: Colorado State University. 103 p</w:t>
      </w:r>
      <w:r>
        <w:t xml:space="preserve">. Dissertation. </w:t>
      </w:r>
    </w:p>
    <w:p w:rsidR="00D872F4" w:rsidP="00CE6198" w:rsidRDefault="00D872F4" w14:paraId="3F82AAC0" w14:textId="77777777"/>
    <w:p w:rsidR="00CE6198" w:rsidP="00CE6198" w:rsidRDefault="00CE6198" w14:paraId="6A7BF131" w14:textId="158851B3">
      <w:r>
        <w:t xml:space="preserve">Brown, P.M. 2006. Climate effects on fire regimes and tree recruitment in Black Hills ponderosa pine forests. </w:t>
      </w:r>
      <w:r w:rsidRPr="00B82BC4" w:rsidR="00376930">
        <w:rPr>
          <w:noProof/>
        </w:rPr>
        <w:t>Ecology. 87(10): 2500-2510</w:t>
      </w:r>
      <w:r>
        <w:t>.</w:t>
      </w:r>
    </w:p>
    <w:p w:rsidR="00CE6198" w:rsidP="00CE6198" w:rsidRDefault="00CE6198" w14:paraId="2FE0D306" w14:textId="77777777"/>
    <w:p w:rsidR="00CE6198" w:rsidP="00CE6198" w:rsidRDefault="00CE6198" w14:paraId="5F0C4812" w14:textId="77777777">
      <w:r>
        <w:t>Brown, P.M. and B. Cook. 2006. Early settlement forest structure in Black Hills ponderosa pine forests. Forest Ecology and Management 223: 284-290.</w:t>
      </w:r>
    </w:p>
    <w:p w:rsidR="00CE6198" w:rsidP="00CE6198" w:rsidRDefault="00CE6198" w14:paraId="34E8C2F5" w14:textId="77777777"/>
    <w:p w:rsidR="00C440CA" w:rsidP="00C440CA" w:rsidRDefault="00C440CA" w14:paraId="093121FF" w14:textId="77777777">
      <w:r>
        <w:t>Brown, P.M., M.G. Ryan and T.G. Andrews. 2000. Historical surface fire frequency in ponderosa pine stands in Research Natural Areas, Central Rocky Mountains and Black Hills, USA. Natural Areas Journal 20: 133-139.</w:t>
      </w:r>
    </w:p>
    <w:p w:rsidR="00C440CA" w:rsidP="00CE6198" w:rsidRDefault="00C440CA" w14:paraId="2E2CD697" w14:textId="77777777"/>
    <w:p w:rsidR="00C440CA" w:rsidP="00C440CA" w:rsidRDefault="00C440CA" w14:paraId="2BC39FA1" w14:textId="77777777">
      <w:r>
        <w:t>Brown, P.M. and C.H. Sieg. 1996. Fire history in interior ponderosa pine communities of the Black Hills, South Dakota, USA. International Journal of Wildland Fire. 6: 97-105.</w:t>
      </w:r>
    </w:p>
    <w:p w:rsidR="00C440CA" w:rsidP="00CE6198" w:rsidRDefault="00C440CA" w14:paraId="4EEB164E" w14:textId="77777777"/>
    <w:p w:rsidR="00CE6198" w:rsidP="00CE6198" w:rsidRDefault="00CE6198" w14:paraId="608BF962" w14:textId="77777777">
      <w:r>
        <w:t>Brown, P.M. and C.H. Sieg. 1999. Historical variability in fire at the ponderosa pine - Northern Great Plains prairie ecotone, southeastern Black Hills, South Dakota. Ecoscience 6(4): 539-547.</w:t>
      </w:r>
    </w:p>
    <w:p w:rsidR="00CE6198" w:rsidP="00CE6198" w:rsidRDefault="00CE6198" w14:paraId="68B899A4" w14:textId="77777777"/>
    <w:p w:rsidRPr="00216F13" w:rsidR="00C440CA" w:rsidP="007F3BDE" w:rsidRDefault="00CE6198" w14:paraId="2793642A" w14:textId="356AB9F0">
      <w:r>
        <w:t xml:space="preserve">Brown, P.M, M.R. Kaufmann and W.D. Shepperd. 1999. Long-term, landscape patterns of past </w:t>
      </w:r>
      <w:r w:rsidRPr="00216F13">
        <w:t>fire events in a montane ponderosa pine forest of central Colorado. Landscape Ecology 14: 513–532.</w:t>
      </w:r>
    </w:p>
    <w:p w:rsidRPr="00216F13" w:rsidR="007F3BDE" w:rsidP="007F3BDE" w:rsidRDefault="007F3BDE" w14:paraId="5A6BFDA2" w14:textId="77777777">
      <w:pPr>
        <w:rPr>
          <w:noProof/>
        </w:rPr>
      </w:pPr>
    </w:p>
    <w:p w:rsidRPr="00216F13" w:rsidR="00C440CA" w:rsidP="00C440CA" w:rsidRDefault="00C440CA" w14:paraId="44676FEA" w14:textId="4FAB60C6">
      <w:pPr>
        <w:ind w:left="720" w:hanging="720"/>
        <w:rPr>
          <w:noProof/>
        </w:rPr>
      </w:pPr>
      <w:r w:rsidRPr="00216F13">
        <w:rPr>
          <w:noProof/>
        </w:rPr>
        <w:t xml:space="preserve">Brown, Peter M., C.L. Wienk and A.J. Symstad. 2008. Fire and forest history at Mount </w:t>
      </w:r>
    </w:p>
    <w:p w:rsidRPr="00216F13" w:rsidR="00C440CA" w:rsidP="007F3BDE" w:rsidRDefault="00C440CA" w14:paraId="2AB07C00" w14:textId="6DC83A1F">
      <w:pPr>
        <w:ind w:left="720" w:hanging="720"/>
      </w:pPr>
      <w:r w:rsidRPr="00216F13">
        <w:rPr>
          <w:noProof/>
        </w:rPr>
        <w:t xml:space="preserve">Rushmore. Ecological Applications. 18(8): 1984-1999. </w:t>
      </w:r>
    </w:p>
    <w:p w:rsidRPr="00216F13" w:rsidR="00CE6198" w:rsidP="00CE6198" w:rsidRDefault="00CE6198" w14:paraId="32CDA63F" w14:textId="77777777"/>
    <w:p w:rsidR="00CE6198" w:rsidP="00CE6198" w:rsidRDefault="00CE6198" w14:paraId="166F86BF" w14:textId="77777777">
      <w:r w:rsidRPr="00216F13">
        <w:t>Camp, A., C. Oliver, P. Hessburg and R. Everett. 1997. Predicting</w:t>
      </w:r>
      <w:r>
        <w:t xml:space="preserve"> late-successional fire refugia pre-dating European settlement in the Wenatchee Mountains. Forest Ecology and Management 95: 63-77.</w:t>
      </w:r>
    </w:p>
    <w:p w:rsidR="00CE6198" w:rsidP="00CE6198" w:rsidRDefault="00CE6198" w14:paraId="4F910848" w14:textId="77777777"/>
    <w:p w:rsidR="00CE6198" w:rsidP="00CE6198" w:rsidRDefault="00CE6198" w14:paraId="09F78328" w14:textId="77777777">
      <w:r>
        <w:t>Chumley, T.W., B.E. Nelson and R.L. Hartman. 1998. Atlas of the Vascular Plants of Wyoming. University of Wyoming, Laramie, WY. Available at: http://www.sbs.utexas.edu/tchumley/wyomap/atlas.htm [11/12/05].</w:t>
      </w:r>
    </w:p>
    <w:p w:rsidR="00CE6198" w:rsidP="00CE6198" w:rsidRDefault="00CE6198" w14:paraId="776F5691" w14:textId="77777777"/>
    <w:p w:rsidR="00CE6198" w:rsidP="00CE6198" w:rsidRDefault="00CE6198" w14:paraId="0558EBFF" w14:textId="77777777">
      <w:r>
        <w:t xml:space="preserve">Girard, M.M., H. Goetz and A.J. Bjugstad. 1989. Native woodland habitat types of southwestern North Dakota. USDA Forest Service Research Paper RM-281. </w:t>
      </w:r>
    </w:p>
    <w:p w:rsidR="00CE6198" w:rsidP="00CE6198" w:rsidRDefault="00CE6198" w14:paraId="3F6237BB" w14:textId="77777777"/>
    <w:p w:rsidR="00CE6198" w:rsidP="00CE6198" w:rsidRDefault="00CE6198" w14:paraId="3600CD36" w14:textId="77777777">
      <w:r>
        <w:t xml:space="preserve">Graves, H.S. 1899. The Black Hills Forest Reserve. In: the 19th Annual Report of the Survey, 1897-1898. Part V. Forest Reserves. Washington, D.C. USGS 67-164. </w:t>
      </w:r>
    </w:p>
    <w:p w:rsidR="00CE6198" w:rsidP="00CE6198" w:rsidRDefault="00CE6198" w14:paraId="57CD6702" w14:textId="77777777"/>
    <w:p w:rsidR="00CE6198" w:rsidP="00CE6198" w:rsidRDefault="00CE6198" w14:paraId="7DF5A21F" w14:textId="77777777">
      <w:r>
        <w:t>Hansen, P.L. and G.R. Hoffman. 1988. The vegetation of the Grand River/Cedar River, Sioux, and Ashland Districts of the Custer National Forest: a habitat type classification. General Technical Report RM-157. Fort Collins, CO: USDA Forest Service, Rocky Mountain Forest and Range Experiment Station.</w:t>
      </w:r>
    </w:p>
    <w:p w:rsidR="00CE6198" w:rsidP="00CE6198" w:rsidRDefault="00CE6198" w14:paraId="53597CC4" w14:textId="77777777"/>
    <w:p w:rsidR="00CE6198" w:rsidP="00CE6198" w:rsidRDefault="00CE6198" w14:paraId="2B144EA2" w14:textId="77777777">
      <w:r>
        <w:lastRenderedPageBreak/>
        <w:t>Hawksworth, F.G. and D. Weins. 1998. Dwaft mistletoes: biology, pathology and systematics/ USDA Forest Service Agricultural Handbook 709. 410 pp.</w:t>
      </w:r>
    </w:p>
    <w:p w:rsidR="00CE6198" w:rsidP="00CE6198" w:rsidRDefault="00CE6198" w14:paraId="4519781D" w14:textId="77777777"/>
    <w:p w:rsidR="00CE6198" w:rsidP="00CE6198" w:rsidRDefault="00CE6198" w14:paraId="7D21D383" w14:textId="77777777">
      <w:r>
        <w:t>Huckaby, L.S. 2006. Fire Regimes for the Major Life Zones of the Colorado. Unpublished manuscript.</w:t>
      </w:r>
    </w:p>
    <w:p w:rsidR="00CE6198" w:rsidP="00CE6198" w:rsidRDefault="00CE6198" w14:paraId="15BC46C6" w14:textId="77777777"/>
    <w:p w:rsidR="00CE6198" w:rsidP="00CE6198" w:rsidRDefault="00CE6198" w14:paraId="72F3C8E8" w14:textId="0E5D289A">
      <w:r>
        <w:t>Marriott, Hollis J. and D. Faber-Langendoen</w:t>
      </w:r>
      <w:r w:rsidR="00144295">
        <w:t>.</w:t>
      </w:r>
      <w:r>
        <w:t xml:space="preserve"> 2000. Black Hills Community Inventory. Volume 2: Plant Community Descriptions. The Nature Conservancy and Association for Biodiversity Information, Minneapolis, MN. </w:t>
      </w:r>
    </w:p>
    <w:p w:rsidR="00CE6198" w:rsidP="00CE6198" w:rsidRDefault="00CE6198" w14:paraId="0D6F6837" w14:textId="77777777"/>
    <w:p w:rsidR="00CE6198" w:rsidP="00CE6198" w:rsidRDefault="00CE6198" w14:paraId="05FDCA3E" w14:textId="77777777">
      <w:r>
        <w:t>McCambridge, W.F., F.G. Hawksworth, C.B. Edminster and J.G. Laut. 1982. Ponderosa pine mortality resulting from a mountain pine beetle outbreak. Fort Collins, CO: USDA Forest Service, Rocky Mountain Forest and Range Experiment Station.</w:t>
      </w:r>
    </w:p>
    <w:p w:rsidR="00CE6198" w:rsidP="00CE6198" w:rsidRDefault="00CE6198" w14:paraId="74447234" w14:textId="77777777"/>
    <w:p w:rsidR="00CE6198" w:rsidP="00CE6198" w:rsidRDefault="00CE6198" w14:paraId="00DE3240" w14:textId="77777777">
      <w:r>
        <w:t>Morgan, P, C.C. Hardy, T.W. Swetnam, M.G. Rollins and D.G. Long. 2001. Mapping fire regimes across time and space: Understanding coarse and fine-scale fire patterns. International Journal of Wildland Fire 10: 329–342.</w:t>
      </w:r>
    </w:p>
    <w:p w:rsidR="00CE6198" w:rsidP="00CE6198" w:rsidRDefault="00CE6198" w14:paraId="673A7061" w14:textId="77777777"/>
    <w:p w:rsidRPr="00274B28" w:rsidR="0052537F" w:rsidP="00CE6198" w:rsidRDefault="0052537F" w14:paraId="185C63F4" w14:textId="2A17C53C">
      <w:pPr>
        <w:rPr>
          <w:color w:val="FF0000"/>
        </w:rPr>
      </w:pPr>
      <w:r w:rsidRPr="00953EF1">
        <w:t>Murphy, Shanno</w:t>
      </w:r>
      <w:r>
        <w:t>n K</w:t>
      </w:r>
      <w:r w:rsidRPr="00953EF1">
        <w:t>. 201</w:t>
      </w:r>
      <w:r>
        <w:t>7</w:t>
      </w:r>
      <w:r w:rsidRPr="00953EF1">
        <w:t xml:space="preserve">. Fire regimes of ponderosa pine communities of the Black Hills and surrounding areas. In: Fire Effects Information System, </w:t>
      </w:r>
      <w:r>
        <w:t>[</w:t>
      </w:r>
      <w:r w:rsidRPr="00953EF1">
        <w:t>Online</w:t>
      </w:r>
      <w:r>
        <w:t>]</w:t>
      </w:r>
      <w:r w:rsidRPr="00953EF1">
        <w:t xml:space="preserve">. U.S. Department of Agriculture, Forest Service, Rocky Mountain Research Station, Missoula Fire Sciences Laboratory (Producer). Available: </w:t>
      </w:r>
      <w:ins w:author="Jeannie Patton" w:date="2018-01-03T15:15:00Z" w:id="1">
        <w:r w:rsidR="002D77DD">
          <w:fldChar w:fldCharType="begin"/>
        </w:r>
        <w:r w:rsidR="002D77DD">
          <w:instrText xml:space="preserve"> HYPERLINK "</w:instrText>
        </w:r>
        <w:r w:rsidRPr="002D77DD" w:rsidR="002D77DD">
          <w:instrText>https://www.fs.fed.us/database/feis/fire_regimes/Black_Hills_ponderosa_pine/all.pdf</w:instrText>
        </w:r>
        <w:r w:rsidR="002D77DD">
          <w:instrText xml:space="preserve">" </w:instrText>
        </w:r>
        <w:r w:rsidR="002D77DD">
          <w:fldChar w:fldCharType="separate"/>
        </w:r>
      </w:ins>
      <w:r w:rsidRPr="009374A0" w:rsidR="002D77DD">
        <w:rPr>
          <w:rStyle w:val="Hyperlink"/>
        </w:rPr>
        <w:t>https://www.fs.fed.us/database/feis/fire_regimes/Black_Hills_ponderosa_pine/all.pdf</w:t>
      </w:r>
      <w:ins w:author="Jeannie Patton" w:date="2018-01-03T15:15:00Z" w:id="2">
        <w:r w:rsidR="002D77DD">
          <w:fldChar w:fldCharType="end"/>
        </w:r>
        <w:r w:rsidR="002D77DD">
          <w:t xml:space="preserve">. </w:t>
        </w:r>
      </w:ins>
      <w:r>
        <w:t xml:space="preserve"> </w:t>
      </w:r>
    </w:p>
    <w:p w:rsidR="00CE6198" w:rsidP="00CE6198" w:rsidRDefault="00CE6198" w14:paraId="47B992B8" w14:textId="77777777"/>
    <w:p w:rsidR="00CE6198" w:rsidP="00CE6198" w:rsidRDefault="00CE6198" w14:paraId="353E73B0" w14:textId="172C2D59">
      <w:r>
        <w:t>NatureServe.</w:t>
      </w:r>
      <w:r w:rsidR="0052537F">
        <w:t xml:space="preserve"> 2013</w:t>
      </w:r>
      <w:r>
        <w:t>. International Ecological Classification Standard: Terrestrial Ecological Classifications</w:t>
      </w:r>
      <w:r w:rsidR="0052537F">
        <w:t xml:space="preserve"> of the United States and Canada</w:t>
      </w:r>
      <w:r>
        <w:t>. NatureServe Central Databases. Arlington, VA</w:t>
      </w:r>
      <w:r w:rsidRPr="00274B28">
        <w:rPr>
          <w:color w:val="FF0000"/>
        </w:rPr>
        <w:t>.</w:t>
      </w:r>
      <w:r w:rsidRPr="00274B28" w:rsidR="0052537F">
        <w:rPr>
          <w:color w:val="FF0000"/>
        </w:rPr>
        <w:t xml:space="preserve"> </w:t>
      </w:r>
    </w:p>
    <w:p w:rsidR="00CE6198" w:rsidP="00CE6198" w:rsidRDefault="00B33C83" w14:paraId="37E8EE6B" w14:textId="615FA5D5">
      <w:r>
        <w:t xml:space="preserve">  </w:t>
      </w:r>
    </w:p>
    <w:p w:rsidR="00CE6198" w:rsidP="00CE6198" w:rsidRDefault="00CE6198" w14:paraId="7E0F63A5" w14:textId="77777777">
      <w:r>
        <w:t>Parrish, J.B., D.J. Herman and D.J. Reyher. 1996. A century of change in Black Hills forest and riparian ecosystems. USDA Forest Service and South Dakota Agricultural Experiment Station B722, South Dakota State University, Brookings, SD.</w:t>
      </w:r>
    </w:p>
    <w:p w:rsidR="00CE6198" w:rsidP="00CE6198" w:rsidRDefault="00CE6198" w14:paraId="2F6EBCE9" w14:textId="77777777"/>
    <w:p w:rsidR="00CE6198" w:rsidP="00CE6198" w:rsidRDefault="00CE6198" w14:paraId="4651F5CF" w14:textId="77777777">
      <w:r>
        <w:t>Perryman, B.L. and W.A. Laycock. 2000. Fire history of the Rochelle Hills Thunder Basin National Grasslands. J. Range Manage 53: 660–665.</w:t>
      </w:r>
    </w:p>
    <w:p w:rsidR="00CE6198" w:rsidP="00CE6198" w:rsidRDefault="00CE6198" w14:paraId="514FE4C2" w14:textId="77777777"/>
    <w:p w:rsidR="00CE6198" w:rsidP="00CE6198" w:rsidRDefault="00CE6198" w14:paraId="0107C929" w14:textId="2268B730">
      <w:r>
        <w:t xml:space="preserve">Progulske, D.R. </w:t>
      </w:r>
      <w:r w:rsidR="00376930">
        <w:t xml:space="preserve">and R.H. Sowell. </w:t>
      </w:r>
      <w:r>
        <w:t>1974. Yellow ore, yellow hair, yellow pine: A photographic study of a century of forest ecology. Agricultural Experiment Station Bulletin 616, South Dakota State University, Brookings, SD.</w:t>
      </w:r>
    </w:p>
    <w:p w:rsidR="00CE6198" w:rsidP="00CE6198" w:rsidRDefault="00CE6198" w14:paraId="22BCE5D7" w14:textId="77777777"/>
    <w:p w:rsidR="00CE6198" w:rsidP="00CE6198" w:rsidRDefault="00CE6198" w14:paraId="43CA2892" w14:textId="77777777">
      <w:r>
        <w:t xml:space="preserve">Schmid, J.M. and S.A. Mata. 1996. Natural variability of specific forest insect populations and their associated effects in Colorado. Fort Collins, CO: USDA Forest Service, Rocky Mountain Forest and Range Experiment Station. </w:t>
      </w:r>
    </w:p>
    <w:p w:rsidR="00CE6198" w:rsidP="00CE6198" w:rsidRDefault="00CE6198" w14:paraId="3D83489C" w14:textId="77777777"/>
    <w:p w:rsidR="00CE6198" w:rsidP="00CE6198" w:rsidRDefault="00CE6198" w14:paraId="7085697A" w14:textId="77777777">
      <w:r>
        <w:t>Schmid, J.M. and G.D. Amman. 1992. Dendroctonus beetles and old-growth forests in the Rockies. In: Old-growth forests in the Southwest and Rocky Mountain regions. Proceedings of a workshop, Portal, AZ.</w:t>
      </w:r>
    </w:p>
    <w:p w:rsidR="00CE6198" w:rsidP="00CE6198" w:rsidRDefault="00CE6198" w14:paraId="492C613C" w14:textId="77777777"/>
    <w:p w:rsidR="00CE6198" w:rsidP="00CE6198" w:rsidRDefault="00CE6198" w14:paraId="469B14A3" w14:textId="77777777">
      <w:r>
        <w:lastRenderedPageBreak/>
        <w:t>Sheppard, W.D., and M.A. Bettaglia. 2002. Ecology, silviculture and management of Black Hills Ponderosa Pine. RMRS GTR-97. Fort Collins, CO: Rocky Mountain Research Station.</w:t>
      </w:r>
    </w:p>
    <w:p w:rsidR="00CE6198" w:rsidP="00CE6198" w:rsidRDefault="00CE6198" w14:paraId="467382E3" w14:textId="77777777"/>
    <w:p w:rsidR="00CE6198" w:rsidP="00CE6198" w:rsidRDefault="00CE6198" w14:paraId="587117DA" w14:textId="77777777">
      <w:r>
        <w:t>Shinneman, D.J. and W.L. Baker. 1997. Nonequilibrium dynamics between catastrophic disturbances and old-growth forests in ponderosa pine landscapes of the Black Hills. Conservation Biology 11: 1276-1288.</w:t>
      </w:r>
    </w:p>
    <w:p w:rsidR="00CE6198" w:rsidP="00CE6198" w:rsidRDefault="00CE6198" w14:paraId="05ACFACA" w14:textId="77777777"/>
    <w:p w:rsidR="00CE6198" w:rsidP="00CE6198" w:rsidRDefault="00CE6198" w14:paraId="581DBCC5" w14:textId="77777777">
      <w:r>
        <w:t>Snead, P. 2005. Fire history study: Ashland District, Custer National Forest, Eastern Montana. 31 Dec 2005.</w:t>
      </w:r>
    </w:p>
    <w:p w:rsidR="00CE6198" w:rsidP="00CE6198" w:rsidRDefault="00CE6198" w14:paraId="07DFC3E9" w14:textId="77777777"/>
    <w:p w:rsidR="00CE6198" w:rsidP="00CE6198" w:rsidRDefault="00CE6198" w14:paraId="2E6B7C2A" w14:textId="77777777">
      <w:r>
        <w:t>Stevens, R.E., W.F. McCambridge and C.B. Edminster. 1980. Risk rating guide for mountain pine beetle in Black Hills ponderosa pine. Research Note RM-385. Fort Collins, CO: USDA Forest Service, Rocky Mountain Research Station.</w:t>
      </w:r>
    </w:p>
    <w:p w:rsidR="00CE6198" w:rsidP="00CE6198" w:rsidRDefault="00CE6198" w14:paraId="6C872BC6" w14:textId="77777777"/>
    <w:p w:rsidR="00CE6198" w:rsidP="00CE6198" w:rsidRDefault="00CE6198" w14:paraId="18A746F0" w14:textId="77777777">
      <w:r>
        <w:t>Uresk, D.W. and K.E. Severson. 1989. Understory-overstory relationships in ponderosa pine forests, Black Hills, SD. Journal of Range Management 42: 203-208.</w:t>
      </w:r>
    </w:p>
    <w:p w:rsidR="00CE6198" w:rsidP="00CE6198" w:rsidRDefault="00CE6198" w14:paraId="64593057" w14:textId="77777777"/>
    <w:p w:rsidR="00CE6198" w:rsidP="00CE6198" w:rsidRDefault="00CE6198" w14:paraId="4CA05A90" w14:textId="77777777">
      <w:r>
        <w:t xml:space="preserve">USDA Forest Service, 2005, Black Hills National Forest Phase II Amendment. </w:t>
      </w:r>
    </w:p>
    <w:p w:rsidR="00CE6198" w:rsidP="00CE6198" w:rsidRDefault="00CE6198" w14:paraId="3EBF21CD" w14:textId="77777777"/>
    <w:p w:rsidR="00CE6198" w:rsidP="00CE6198" w:rsidRDefault="00CE6198" w14:paraId="458086FF" w14:textId="77777777">
      <w:r>
        <w:t>Veblen, T.T., T.T. Kitzberger and J. Donnegan. 2000. Climatic and human influences on fire regimes in ponderosa pine forests in the Colorado Front Range. Ecological Applications. 10(4): 1178-1195.</w:t>
      </w:r>
    </w:p>
    <w:p w:rsidR="00CE6198" w:rsidP="00CE6198" w:rsidRDefault="00CE6198" w14:paraId="6EC7B016" w14:textId="77777777"/>
    <w:p w:rsidR="00CE6198" w:rsidP="00CE6198" w:rsidRDefault="00CE6198" w14:paraId="7DBB38D2" w14:textId="77777777">
      <w:r>
        <w:t>Wienk, C.L., C.H. Sieg and G.R. McPherson. 2004. Evaluating the role of cutting treatments, fire and soil seed banks in an experimental framework in ponderosa pine forest of the Black Hills, South Dakota. Forest Ecology and Management 192: 375-393.</w:t>
      </w:r>
    </w:p>
    <w:p w:rsidRPr="00A43E41" w:rsidR="004D5F12" w:rsidP="00CE6198" w:rsidRDefault="004D5F12" w14:paraId="127FC1CF"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E26A28" w14:textId="77777777" w:rsidR="00134B32" w:rsidRDefault="00134B32">
      <w:r>
        <w:separator/>
      </w:r>
    </w:p>
  </w:endnote>
  <w:endnote w:type="continuationSeparator" w:id="0">
    <w:p w14:paraId="00EDD5F9" w14:textId="77777777" w:rsidR="00134B32" w:rsidRDefault="00134B32">
      <w:r>
        <w:continuationSeparator/>
      </w:r>
    </w:p>
  </w:endnote>
  <w:endnote w:type="continuationNotice" w:id="1">
    <w:p w14:paraId="21F0D759" w14:textId="77777777" w:rsidR="00134B32" w:rsidRDefault="00134B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8DA0E" w14:textId="77777777" w:rsidR="00D5204B" w:rsidRDefault="00D5204B" w:rsidP="00CE619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643A61" w14:textId="77777777" w:rsidR="00134B32" w:rsidRDefault="00134B32">
      <w:r>
        <w:separator/>
      </w:r>
    </w:p>
  </w:footnote>
  <w:footnote w:type="continuationSeparator" w:id="0">
    <w:p w14:paraId="6CEBBA7D" w14:textId="77777777" w:rsidR="00134B32" w:rsidRDefault="00134B32">
      <w:r>
        <w:continuationSeparator/>
      </w:r>
    </w:p>
  </w:footnote>
  <w:footnote w:type="continuationNotice" w:id="1">
    <w:p w14:paraId="7A87633C" w14:textId="77777777" w:rsidR="00134B32" w:rsidRDefault="00134B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03A02" w14:textId="77777777" w:rsidR="00D5204B" w:rsidRDefault="00D5204B" w:rsidP="00CE619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annie Patton">
    <w15:presenceInfo w15:providerId="None" w15:userId="Jeannie Patton"/>
  </w15:person>
</w15:people>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1E428D"/>
    <w:rPr>
      <w:rFonts w:ascii="Tahoma" w:hAnsi="Tahoma" w:cs="Tahoma"/>
      <w:sz w:val="16"/>
      <w:szCs w:val="16"/>
    </w:rPr>
  </w:style>
  <w:style w:type="character" w:customStyle="1" w:styleId="BalloonTextChar">
    <w:name w:val="Balloon Text Char"/>
    <w:basedOn w:val="DefaultParagraphFont"/>
    <w:link w:val="BalloonText"/>
    <w:uiPriority w:val="99"/>
    <w:semiHidden/>
    <w:rsid w:val="001E428D"/>
    <w:rPr>
      <w:rFonts w:ascii="Tahoma" w:hAnsi="Tahoma" w:cs="Tahoma"/>
      <w:sz w:val="16"/>
      <w:szCs w:val="16"/>
    </w:rPr>
  </w:style>
  <w:style w:type="paragraph" w:styleId="ListParagraph">
    <w:name w:val="List Paragraph"/>
    <w:basedOn w:val="Normal"/>
    <w:uiPriority w:val="34"/>
    <w:qFormat/>
    <w:rsid w:val="00E84955"/>
    <w:pPr>
      <w:ind w:left="720"/>
    </w:pPr>
    <w:rPr>
      <w:rFonts w:ascii="Calibri" w:eastAsiaTheme="minorHAnsi" w:hAnsi="Calibri"/>
      <w:sz w:val="22"/>
      <w:szCs w:val="22"/>
    </w:rPr>
  </w:style>
  <w:style w:type="character" w:styleId="Hyperlink">
    <w:name w:val="Hyperlink"/>
    <w:basedOn w:val="DefaultParagraphFont"/>
    <w:rsid w:val="00E84955"/>
    <w:rPr>
      <w:color w:val="0000FF" w:themeColor="hyperlink"/>
      <w:u w:val="single"/>
    </w:rPr>
  </w:style>
  <w:style w:type="character" w:styleId="CommentReference">
    <w:name w:val="annotation reference"/>
    <w:basedOn w:val="DefaultParagraphFont"/>
    <w:uiPriority w:val="99"/>
    <w:semiHidden/>
    <w:unhideWhenUsed/>
    <w:rsid w:val="002F0397"/>
    <w:rPr>
      <w:sz w:val="16"/>
      <w:szCs w:val="16"/>
    </w:rPr>
  </w:style>
  <w:style w:type="paragraph" w:styleId="CommentText">
    <w:name w:val="annotation text"/>
    <w:basedOn w:val="Normal"/>
    <w:link w:val="CommentTextChar"/>
    <w:uiPriority w:val="99"/>
    <w:unhideWhenUsed/>
    <w:rsid w:val="002F0397"/>
    <w:rPr>
      <w:sz w:val="20"/>
      <w:szCs w:val="20"/>
    </w:rPr>
  </w:style>
  <w:style w:type="character" w:customStyle="1" w:styleId="CommentTextChar">
    <w:name w:val="Comment Text Char"/>
    <w:basedOn w:val="DefaultParagraphFont"/>
    <w:link w:val="CommentText"/>
    <w:uiPriority w:val="99"/>
    <w:rsid w:val="002F0397"/>
  </w:style>
  <w:style w:type="paragraph" w:styleId="CommentSubject">
    <w:name w:val="annotation subject"/>
    <w:basedOn w:val="CommentText"/>
    <w:next w:val="CommentText"/>
    <w:link w:val="CommentSubjectChar"/>
    <w:uiPriority w:val="99"/>
    <w:semiHidden/>
    <w:unhideWhenUsed/>
    <w:rsid w:val="002F0397"/>
    <w:rPr>
      <w:b/>
      <w:bCs/>
    </w:rPr>
  </w:style>
  <w:style w:type="character" w:customStyle="1" w:styleId="CommentSubjectChar">
    <w:name w:val="Comment Subject Char"/>
    <w:basedOn w:val="CommentTextChar"/>
    <w:link w:val="CommentSubject"/>
    <w:uiPriority w:val="99"/>
    <w:semiHidden/>
    <w:rsid w:val="002F0397"/>
    <w:rPr>
      <w:b/>
      <w:bCs/>
    </w:rPr>
  </w:style>
  <w:style w:type="paragraph" w:styleId="Revision">
    <w:name w:val="Revision"/>
    <w:hidden/>
    <w:uiPriority w:val="99"/>
    <w:semiHidden/>
    <w:rsid w:val="00585CCB"/>
    <w:rPr>
      <w:sz w:val="24"/>
      <w:szCs w:val="24"/>
    </w:rPr>
  </w:style>
  <w:style w:type="character" w:styleId="UnresolvedMention">
    <w:name w:val="Unresolved Mention"/>
    <w:basedOn w:val="DefaultParagraphFont"/>
    <w:uiPriority w:val="99"/>
    <w:semiHidden/>
    <w:unhideWhenUsed/>
    <w:rsid w:val="002D77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255221">
      <w:bodyDiv w:val="1"/>
      <w:marLeft w:val="0"/>
      <w:marRight w:val="0"/>
      <w:marTop w:val="0"/>
      <w:marBottom w:val="0"/>
      <w:divBdr>
        <w:top w:val="none" w:sz="0" w:space="0" w:color="auto"/>
        <w:left w:val="none" w:sz="0" w:space="0" w:color="auto"/>
        <w:bottom w:val="none" w:sz="0" w:space="0" w:color="auto"/>
        <w:right w:val="none" w:sz="0" w:space="0" w:color="auto"/>
      </w:divBdr>
    </w:div>
    <w:div w:id="1642224042">
      <w:bodyDiv w:val="1"/>
      <w:marLeft w:val="0"/>
      <w:marRight w:val="0"/>
      <w:marTop w:val="0"/>
      <w:marBottom w:val="0"/>
      <w:divBdr>
        <w:top w:val="none" w:sz="0" w:space="0" w:color="auto"/>
        <w:left w:val="none" w:sz="0" w:space="0" w:color="auto"/>
        <w:bottom w:val="none" w:sz="0" w:space="0" w:color="auto"/>
        <w:right w:val="none" w:sz="0" w:space="0" w:color="auto"/>
      </w:divBdr>
    </w:div>
    <w:div w:id="1728725516">
      <w:bodyDiv w:val="1"/>
      <w:marLeft w:val="0"/>
      <w:marRight w:val="0"/>
      <w:marTop w:val="0"/>
      <w:marBottom w:val="0"/>
      <w:divBdr>
        <w:top w:val="none" w:sz="0" w:space="0" w:color="auto"/>
        <w:left w:val="none" w:sz="0" w:space="0" w:color="auto"/>
        <w:bottom w:val="none" w:sz="0" w:space="0" w:color="auto"/>
        <w:right w:val="none" w:sz="0" w:space="0" w:color="auto"/>
      </w:divBdr>
    </w:div>
    <w:div w:id="186725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https://www.na.fs.fed.us/spfo/pubs/silvics_manual/volume_2/summary_of/tree_characteristics.htm"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microsoft.com/office/2011/relationships/people" Target="people.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10</Pages>
  <Words>3114</Words>
  <Characters>17750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2014-08-21T14:42:00Z</cp:lastPrinted>
  <dcterms:created xsi:type="dcterms:W3CDTF">2018-01-04T22:39:00Z</dcterms:created>
  <dcterms:modified xsi:type="dcterms:W3CDTF">2025-02-12T09:41:40Z</dcterms:modified>
</cp:coreProperties>
</file>